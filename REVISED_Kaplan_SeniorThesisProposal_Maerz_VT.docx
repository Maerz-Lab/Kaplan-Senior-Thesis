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6CE3A" w14:textId="55C8EE3B" w:rsidR="003F21EB" w:rsidRPr="00E84A2E" w:rsidRDefault="00E84A2E"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Senior Thesis Proposal</w:t>
      </w:r>
    </w:p>
    <w:p w14:paraId="17345A8F" w14:textId="236CC734" w:rsidR="00E84A2E" w:rsidRDefault="00E84A2E">
      <w:pPr>
        <w:rPr>
          <w:rFonts w:ascii="Times New Roman" w:hAnsi="Times New Roman" w:cs="Times New Roman"/>
          <w:color w:val="000000"/>
          <w:sz w:val="32"/>
          <w:szCs w:val="32"/>
        </w:rPr>
      </w:pPr>
    </w:p>
    <w:p w14:paraId="14BC2B03" w14:textId="77777777" w:rsidR="00E84A2E" w:rsidRDefault="00E84A2E">
      <w:pPr>
        <w:rPr>
          <w:rFonts w:ascii="Times New Roman" w:hAnsi="Times New Roman" w:cs="Times New Roman"/>
          <w:color w:val="000000"/>
          <w:sz w:val="32"/>
          <w:szCs w:val="32"/>
        </w:rPr>
      </w:pPr>
    </w:p>
    <w:p w14:paraId="2DD2FD47" w14:textId="77777777" w:rsidR="00E84A2E" w:rsidRDefault="00E84A2E">
      <w:pPr>
        <w:rPr>
          <w:ins w:id="0" w:author="Morgan Kyung Kaplan" w:date="2024-11-13T22:20:00Z" w16du:dateUtc="2024-11-14T03:20:00Z"/>
          <w:rFonts w:ascii="Times New Roman" w:hAnsi="Times New Roman" w:cs="Times New Roman"/>
          <w:color w:val="000000"/>
          <w:sz w:val="32"/>
          <w:szCs w:val="32"/>
        </w:rPr>
      </w:pPr>
    </w:p>
    <w:p w14:paraId="7AFCC2BF" w14:textId="77777777" w:rsidR="003A77C3" w:rsidRPr="00E84A2E" w:rsidRDefault="003A77C3">
      <w:pPr>
        <w:rPr>
          <w:rFonts w:ascii="Times New Roman" w:hAnsi="Times New Roman" w:cs="Times New Roman"/>
          <w:color w:val="000000"/>
          <w:sz w:val="32"/>
          <w:szCs w:val="32"/>
        </w:rPr>
      </w:pPr>
    </w:p>
    <w:p w14:paraId="16CAC1FD" w14:textId="77777777" w:rsidR="003F21EB" w:rsidRPr="00E84A2E" w:rsidRDefault="003F21EB">
      <w:pPr>
        <w:rPr>
          <w:rFonts w:ascii="Times New Roman" w:hAnsi="Times New Roman" w:cs="Times New Roman"/>
          <w:color w:val="000000"/>
          <w:sz w:val="56"/>
          <w:szCs w:val="56"/>
        </w:rPr>
      </w:pPr>
    </w:p>
    <w:p w14:paraId="02D71FF0" w14:textId="5A7B55B8" w:rsidR="003F21EB" w:rsidRPr="00E84A2E" w:rsidRDefault="003A77C3" w:rsidP="003F21EB">
      <w:pPr>
        <w:jc w:val="center"/>
        <w:rPr>
          <w:rFonts w:ascii="Times New Roman" w:hAnsi="Times New Roman" w:cs="Times New Roman"/>
          <w:b/>
          <w:bCs/>
          <w:color w:val="000000"/>
          <w:sz w:val="56"/>
          <w:szCs w:val="56"/>
        </w:rPr>
      </w:pPr>
      <w:ins w:id="1" w:author="Morgan Kyung Kaplan" w:date="2024-11-13T22:19:00Z" w16du:dateUtc="2024-11-14T03:19:00Z">
        <w:r>
          <w:rPr>
            <w:rFonts w:ascii="Times New Roman" w:hAnsi="Times New Roman" w:cs="Times New Roman"/>
            <w:b/>
            <w:bCs/>
            <w:color w:val="000000"/>
            <w:sz w:val="56"/>
            <w:szCs w:val="56"/>
          </w:rPr>
          <w:t>A Comprehensive Guide to Captive</w:t>
        </w:r>
      </w:ins>
      <w:ins w:id="2" w:author="Morgan Kyung Kaplan" w:date="2024-11-13T22:23:00Z" w16du:dateUtc="2024-11-14T03:23:00Z">
        <w:r>
          <w:rPr>
            <w:rFonts w:ascii="Times New Roman" w:hAnsi="Times New Roman" w:cs="Times New Roman"/>
            <w:b/>
            <w:bCs/>
            <w:color w:val="000000"/>
            <w:sz w:val="56"/>
            <w:szCs w:val="56"/>
          </w:rPr>
          <w:t>-</w:t>
        </w:r>
      </w:ins>
      <w:ins w:id="3" w:author="Morgan Kyung Kaplan" w:date="2024-11-13T22:19:00Z" w16du:dateUtc="2024-11-14T03:19:00Z">
        <w:r>
          <w:rPr>
            <w:rFonts w:ascii="Times New Roman" w:hAnsi="Times New Roman" w:cs="Times New Roman"/>
            <w:b/>
            <w:bCs/>
            <w:color w:val="000000"/>
            <w:sz w:val="56"/>
            <w:szCs w:val="56"/>
          </w:rPr>
          <w:t xml:space="preserve">Rearing </w:t>
        </w:r>
      </w:ins>
      <w:ins w:id="4" w:author="Morgan Kyung Kaplan" w:date="2024-11-13T22:20:00Z" w16du:dateUtc="2024-11-14T03:20:00Z">
        <w:r>
          <w:rPr>
            <w:rFonts w:ascii="Times New Roman" w:hAnsi="Times New Roman" w:cs="Times New Roman"/>
            <w:b/>
            <w:bCs/>
            <w:color w:val="000000"/>
            <w:sz w:val="56"/>
            <w:szCs w:val="56"/>
          </w:rPr>
          <w:t>Gopher Frogs in Georgia</w:t>
        </w:r>
      </w:ins>
      <w:commentRangeStart w:id="5"/>
      <w:del w:id="6" w:author="Morgan Kyung Kaplan" w:date="2024-11-13T22:20:00Z" w16du:dateUtc="2024-11-14T03:20:00Z">
        <w:r w:rsidR="003F21EB" w:rsidRPr="00E84A2E" w:rsidDel="003A77C3">
          <w:rPr>
            <w:rFonts w:ascii="Times New Roman" w:hAnsi="Times New Roman" w:cs="Times New Roman"/>
            <w:b/>
            <w:bCs/>
            <w:color w:val="000000"/>
            <w:sz w:val="56"/>
            <w:szCs w:val="56"/>
          </w:rPr>
          <w:delText>Compiling and Analyzing the Official Guide to Captive Rearing Gopher Frogs in Georgia</w:delText>
        </w:r>
        <w:commentRangeEnd w:id="5"/>
        <w:r w:rsidR="00F23780" w:rsidDel="003A77C3">
          <w:rPr>
            <w:rStyle w:val="CommentReference"/>
          </w:rPr>
          <w:commentReference w:id="5"/>
        </w:r>
      </w:del>
    </w:p>
    <w:p w14:paraId="13BF95A5" w14:textId="77777777" w:rsidR="00E84A2E" w:rsidRPr="00E84A2E" w:rsidRDefault="00E84A2E" w:rsidP="003F21EB">
      <w:pPr>
        <w:jc w:val="center"/>
        <w:rPr>
          <w:rFonts w:ascii="Times New Roman" w:hAnsi="Times New Roman" w:cs="Times New Roman"/>
          <w:b/>
          <w:bCs/>
          <w:color w:val="000000"/>
          <w:sz w:val="56"/>
          <w:szCs w:val="56"/>
        </w:rPr>
      </w:pPr>
    </w:p>
    <w:p w14:paraId="63B824C5" w14:textId="0CCC9DCC" w:rsidR="003F21EB" w:rsidRPr="00E84A2E" w:rsidRDefault="003F21EB"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 xml:space="preserve"> Morgan Kaplan</w:t>
      </w:r>
    </w:p>
    <w:p w14:paraId="24D7CB9B" w14:textId="77777777" w:rsidR="00E84A2E" w:rsidRPr="00E84A2E" w:rsidRDefault="00E84A2E" w:rsidP="003F21EB">
      <w:pPr>
        <w:jc w:val="center"/>
        <w:rPr>
          <w:rFonts w:ascii="Times New Roman" w:hAnsi="Times New Roman" w:cs="Times New Roman"/>
          <w:color w:val="000000"/>
          <w:sz w:val="40"/>
          <w:szCs w:val="40"/>
        </w:rPr>
      </w:pPr>
    </w:p>
    <w:p w14:paraId="047915BB" w14:textId="0778C3DF"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Warnell School of Forestry &amp; Natural Resources</w:t>
      </w:r>
    </w:p>
    <w:p w14:paraId="566D0A76" w14:textId="49BCF326"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University of Georgia</w:t>
      </w:r>
    </w:p>
    <w:p w14:paraId="646548AE" w14:textId="56A13F3E"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Athens, GA 30602</w:t>
      </w:r>
    </w:p>
    <w:p w14:paraId="7542D74C" w14:textId="77777777" w:rsidR="00E84A2E" w:rsidRPr="00E84A2E" w:rsidRDefault="00E84A2E" w:rsidP="00E84A2E">
      <w:pPr>
        <w:rPr>
          <w:rFonts w:ascii="Times New Roman" w:hAnsi="Times New Roman" w:cs="Times New Roman"/>
          <w:color w:val="000000"/>
          <w:sz w:val="28"/>
          <w:szCs w:val="28"/>
        </w:rPr>
      </w:pPr>
    </w:p>
    <w:p w14:paraId="40930E99" w14:textId="16C7EF9A" w:rsidR="003F21EB" w:rsidRPr="00E84A2E" w:rsidRDefault="003F21EB"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Dr. John Maerz</w:t>
      </w:r>
      <w:del w:id="7" w:author="Morgan Kyung Kaplan" w:date="2024-11-13T22:22:00Z" w16du:dateUtc="2024-11-14T03:22:00Z">
        <w:r w:rsidRPr="00E84A2E" w:rsidDel="003A77C3">
          <w:rPr>
            <w:rFonts w:ascii="Times New Roman" w:hAnsi="Times New Roman" w:cs="Times New Roman"/>
            <w:color w:val="000000"/>
            <w:sz w:val="28"/>
            <w:szCs w:val="28"/>
          </w:rPr>
          <w:delText xml:space="preserve"> and Vanessa Terrel</w:delText>
        </w:r>
        <w:r w:rsidR="00E84A2E" w:rsidDel="003A77C3">
          <w:rPr>
            <w:rFonts w:ascii="Times New Roman" w:hAnsi="Times New Roman" w:cs="Times New Roman"/>
            <w:color w:val="000000"/>
            <w:sz w:val="28"/>
            <w:szCs w:val="28"/>
          </w:rPr>
          <w:delText>l</w:delText>
        </w:r>
      </w:del>
    </w:p>
    <w:p w14:paraId="248DBC2E" w14:textId="77777777" w:rsidR="00E84A2E" w:rsidRPr="00E84A2E" w:rsidRDefault="00E84A2E" w:rsidP="00E84A2E">
      <w:pPr>
        <w:rPr>
          <w:rFonts w:ascii="Times New Roman" w:hAnsi="Times New Roman" w:cs="Times New Roman"/>
          <w:color w:val="000000"/>
          <w:sz w:val="28"/>
          <w:szCs w:val="28"/>
        </w:rPr>
      </w:pPr>
    </w:p>
    <w:p w14:paraId="31671E5E" w14:textId="77777777" w:rsidR="00E84A2E" w:rsidRPr="00E84A2E" w:rsidRDefault="00E84A2E" w:rsidP="00E84A2E">
      <w:pPr>
        <w:rPr>
          <w:rFonts w:ascii="Times New Roman" w:hAnsi="Times New Roman" w:cs="Times New Roman"/>
          <w:color w:val="000000"/>
          <w:sz w:val="28"/>
          <w:szCs w:val="28"/>
        </w:rPr>
      </w:pPr>
    </w:p>
    <w:p w14:paraId="4F627E10" w14:textId="77777777" w:rsidR="003F21EB" w:rsidRDefault="003F21EB" w:rsidP="003F21EB">
      <w:pPr>
        <w:jc w:val="center"/>
        <w:rPr>
          <w:rFonts w:ascii="Times New Roman" w:hAnsi="Times New Roman" w:cs="Times New Roman"/>
          <w:color w:val="000000"/>
          <w:sz w:val="28"/>
          <w:szCs w:val="28"/>
        </w:rPr>
      </w:pPr>
    </w:p>
    <w:p w14:paraId="7BCA291D" w14:textId="77777777" w:rsidR="00E84A2E" w:rsidRPr="00E84A2E" w:rsidRDefault="00E84A2E" w:rsidP="00E84A2E">
      <w:pPr>
        <w:rPr>
          <w:rFonts w:ascii="Times New Roman" w:hAnsi="Times New Roman" w:cs="Times New Roman"/>
          <w:color w:val="000000"/>
          <w:sz w:val="28"/>
          <w:szCs w:val="28"/>
        </w:rPr>
      </w:pPr>
    </w:p>
    <w:p w14:paraId="66EB6983" w14:textId="77777777" w:rsidR="00E84A2E" w:rsidRDefault="00E84A2E"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October 25, 2024</w:t>
      </w:r>
    </w:p>
    <w:p w14:paraId="5F85052B" w14:textId="766A14FB" w:rsidR="00AE6904" w:rsidRPr="00E84A2E" w:rsidDel="009E2EB2" w:rsidRDefault="008518CB" w:rsidP="00E84A2E">
      <w:pPr>
        <w:rPr>
          <w:del w:id="8" w:author="Morgan Kyung Kaplan" w:date="2024-11-12T14:39:00Z" w16du:dateUtc="2024-11-12T19:39:00Z"/>
          <w:rFonts w:ascii="Times New Roman" w:hAnsi="Times New Roman" w:cs="Times New Roman"/>
          <w:color w:val="000000"/>
          <w:sz w:val="28"/>
          <w:szCs w:val="28"/>
        </w:rPr>
      </w:pPr>
      <w:r>
        <w:rPr>
          <w:rFonts w:ascii="Times New Roman" w:hAnsi="Times New Roman" w:cs="Times New Roman"/>
          <w:b/>
          <w:bCs/>
          <w:color w:val="000000"/>
          <w:u w:val="single"/>
        </w:rPr>
        <w:lastRenderedPageBreak/>
        <w:t>General Background</w:t>
      </w:r>
    </w:p>
    <w:p w14:paraId="1538EAF8" w14:textId="143FE4FD" w:rsidR="00240C59" w:rsidRDefault="00240C59">
      <w:pPr>
        <w:rPr>
          <w:ins w:id="9" w:author="Morgan Kyung Kaplan" w:date="2024-11-12T14:38:00Z" w16du:dateUtc="2024-11-12T19:38:00Z"/>
          <w:rFonts w:ascii="Times New Roman" w:hAnsi="Times New Roman" w:cs="Times New Roman"/>
          <w:color w:val="000000"/>
        </w:rPr>
        <w:pPrChange w:id="10" w:author="Morgan Kyung Kaplan" w:date="2024-11-12T14:39:00Z" w16du:dateUtc="2024-11-12T19:39:00Z">
          <w:pPr>
            <w:spacing w:line="480" w:lineRule="auto"/>
            <w:ind w:firstLine="720"/>
          </w:pPr>
        </w:pPrChange>
      </w:pPr>
    </w:p>
    <w:p w14:paraId="052DBCF4" w14:textId="24A8BA8E" w:rsidR="009E2EB2" w:rsidDel="00C73DC8" w:rsidRDefault="009E2EB2" w:rsidP="008518CB">
      <w:pPr>
        <w:spacing w:line="480" w:lineRule="auto"/>
        <w:ind w:firstLine="720"/>
        <w:rPr>
          <w:ins w:id="11" w:author="John CHARLES MAERZ" w:date="2024-10-28T13:19:00Z" w16du:dateUtc="2024-10-28T17:19:00Z"/>
          <w:del w:id="12" w:author="Morgan Kyung Kaplan" w:date="2024-11-12T14:50:00Z" w16du:dateUtc="2024-11-12T19:50:00Z"/>
          <w:rFonts w:ascii="Times New Roman" w:hAnsi="Times New Roman" w:cs="Times New Roman"/>
          <w:color w:val="000000"/>
        </w:rPr>
      </w:pPr>
    </w:p>
    <w:p w14:paraId="15CB4179" w14:textId="327E20AA" w:rsidR="00F00C1A" w:rsidRPr="00EA7EA9" w:rsidRDefault="0044312A" w:rsidP="008518CB">
      <w:pPr>
        <w:spacing w:line="480" w:lineRule="auto"/>
        <w:ind w:firstLine="720"/>
        <w:rPr>
          <w:ins w:id="13" w:author="Morgan Kyung Kaplan" w:date="2024-10-31T16:18:00Z" w16du:dateUtc="2024-10-31T20:18:00Z"/>
          <w:rFonts w:ascii="Times New Roman" w:hAnsi="Times New Roman" w:cs="Times New Roman"/>
          <w:color w:val="000000"/>
        </w:rPr>
      </w:pPr>
      <w:ins w:id="14" w:author="Morgan Kyung Kaplan" w:date="2024-11-12T14:40:00Z" w16du:dateUtc="2024-11-12T19:40:00Z">
        <w:r>
          <w:rPr>
            <w:rFonts w:ascii="Times New Roman" w:hAnsi="Times New Roman" w:cs="Times New Roman"/>
            <w:color w:val="000000"/>
          </w:rPr>
          <w:t>Amphibians are the most threatened vertebrate class, with over 40% of species at risk of extinc</w:t>
        </w:r>
      </w:ins>
      <w:ins w:id="15" w:author="Morgan Kyung Kaplan" w:date="2024-11-12T14:41:00Z" w16du:dateUtc="2024-11-12T19:41:00Z">
        <w:r>
          <w:rPr>
            <w:rFonts w:ascii="Times New Roman" w:hAnsi="Times New Roman" w:cs="Times New Roman"/>
            <w:color w:val="000000"/>
          </w:rPr>
          <w:t xml:space="preserve">tion </w:t>
        </w:r>
        <w:r w:rsidR="005F0A3F">
          <w:rPr>
            <w:rFonts w:ascii="Times New Roman" w:hAnsi="Times New Roman" w:cs="Times New Roman"/>
            <w:color w:val="000000"/>
          </w:rPr>
          <w:t xml:space="preserve">(IUCN, </w:t>
        </w:r>
        <w:r w:rsidR="00DD258F">
          <w:rPr>
            <w:rFonts w:ascii="Times New Roman" w:hAnsi="Times New Roman" w:cs="Times New Roman"/>
            <w:color w:val="000000"/>
          </w:rPr>
          <w:t>2024).</w:t>
        </w:r>
      </w:ins>
      <w:r w:rsidR="00F23780">
        <w:rPr>
          <w:rFonts w:ascii="Times New Roman" w:hAnsi="Times New Roman" w:cs="Times New Roman"/>
          <w:color w:val="000000"/>
        </w:rPr>
        <w:t xml:space="preserve"> One of the major threats </w:t>
      </w:r>
      <w:r w:rsidR="00EE4FC4">
        <w:rPr>
          <w:rFonts w:ascii="Times New Roman" w:hAnsi="Times New Roman" w:cs="Times New Roman"/>
          <w:color w:val="000000"/>
        </w:rPr>
        <w:t xml:space="preserve">facing amphibians </w:t>
      </w:r>
      <w:r w:rsidR="00F23780">
        <w:rPr>
          <w:rFonts w:ascii="Times New Roman" w:hAnsi="Times New Roman" w:cs="Times New Roman"/>
          <w:color w:val="000000"/>
        </w:rPr>
        <w:t>is habitat degradation.</w:t>
      </w:r>
      <w:r w:rsidR="00EE4FC4">
        <w:rPr>
          <w:rFonts w:ascii="Times New Roman" w:hAnsi="Times New Roman" w:cs="Times New Roman"/>
          <w:color w:val="000000"/>
        </w:rPr>
        <w:t xml:space="preserve"> In the </w:t>
      </w:r>
      <w:proofErr w:type="gramStart"/>
      <w:r w:rsidR="00EE4FC4">
        <w:rPr>
          <w:rFonts w:ascii="Times New Roman" w:hAnsi="Times New Roman" w:cs="Times New Roman"/>
          <w:color w:val="000000"/>
        </w:rPr>
        <w:t xml:space="preserve">southeast, </w:t>
      </w:r>
      <w:r w:rsidR="00F23780">
        <w:rPr>
          <w:rFonts w:ascii="Times New Roman" w:hAnsi="Times New Roman" w:cs="Times New Roman"/>
          <w:color w:val="000000"/>
        </w:rPr>
        <w:t xml:space="preserve"> </w:t>
      </w:r>
      <w:moveToRangeStart w:id="16" w:author="John CHARLES MAERZ" w:date="2024-10-28T13:19:00Z" w:name="move181014009"/>
      <w:commentRangeStart w:id="17"/>
      <w:moveTo w:id="18" w:author="John CHARLES MAERZ" w:date="2024-10-28T13:19:00Z" w16du:dateUtc="2024-10-28T17:19:00Z">
        <w:r w:rsidR="00240C59">
          <w:rPr>
            <w:rFonts w:ascii="Times New Roman" w:hAnsi="Times New Roman" w:cs="Times New Roman"/>
            <w:color w:val="000000"/>
          </w:rPr>
          <w:t>Gopher</w:t>
        </w:r>
        <w:proofErr w:type="gramEnd"/>
        <w:r w:rsidR="00240C59">
          <w:rPr>
            <w:rFonts w:ascii="Times New Roman" w:hAnsi="Times New Roman" w:cs="Times New Roman"/>
            <w:color w:val="000000"/>
          </w:rPr>
          <w:t xml:space="preserve"> frogs </w:t>
        </w:r>
      </w:moveTo>
      <w:ins w:id="19" w:author="Morgan Kyung Kaplan" w:date="2024-10-31T15:52:00Z" w16du:dateUtc="2024-10-31T19:52:00Z">
        <w:r w:rsidR="00387C1E">
          <w:rPr>
            <w:rFonts w:ascii="Times New Roman" w:hAnsi="Times New Roman" w:cs="Times New Roman"/>
            <w:color w:val="000000"/>
          </w:rPr>
          <w:t>(</w:t>
        </w:r>
        <w:r w:rsidR="00387C1E">
          <w:rPr>
            <w:rFonts w:ascii="Times New Roman" w:hAnsi="Times New Roman" w:cs="Times New Roman"/>
            <w:i/>
            <w:iCs/>
            <w:color w:val="000000"/>
          </w:rPr>
          <w:t xml:space="preserve">Rana </w:t>
        </w:r>
        <w:r w:rsidR="00CF35CF">
          <w:rPr>
            <w:rFonts w:ascii="Times New Roman" w:hAnsi="Times New Roman" w:cs="Times New Roman"/>
            <w:color w:val="000000"/>
          </w:rPr>
          <w:t>[</w:t>
        </w:r>
        <w:r w:rsidR="00CF35CF" w:rsidRPr="00CF35CF">
          <w:rPr>
            <w:rFonts w:ascii="Times New Roman" w:hAnsi="Times New Roman" w:cs="Times New Roman"/>
            <w:color w:val="000000"/>
            <w:rPrChange w:id="20" w:author="Morgan Kyung Kaplan" w:date="2024-10-31T15:52:00Z" w16du:dateUtc="2024-10-31T19:52:00Z">
              <w:rPr>
                <w:rFonts w:ascii="Times New Roman" w:hAnsi="Times New Roman" w:cs="Times New Roman"/>
                <w:i/>
                <w:iCs/>
                <w:color w:val="000000"/>
              </w:rPr>
            </w:rPrChange>
          </w:rPr>
          <w:t>Lithobates</w:t>
        </w:r>
        <w:r w:rsidR="00CF35CF">
          <w:rPr>
            <w:rFonts w:ascii="Times New Roman" w:hAnsi="Times New Roman" w:cs="Times New Roman"/>
            <w:color w:val="000000"/>
          </w:rPr>
          <w:t xml:space="preserve">] </w:t>
        </w:r>
        <w:proofErr w:type="spellStart"/>
        <w:r w:rsidR="00CF35CF" w:rsidRPr="00CF35CF">
          <w:rPr>
            <w:rFonts w:ascii="Times New Roman" w:hAnsi="Times New Roman" w:cs="Times New Roman"/>
            <w:color w:val="000000"/>
            <w:rPrChange w:id="21" w:author="Morgan Kyung Kaplan" w:date="2024-10-31T15:52:00Z" w16du:dateUtc="2024-10-31T19:52:00Z">
              <w:rPr>
                <w:rFonts w:ascii="Times New Roman" w:hAnsi="Times New Roman" w:cs="Times New Roman"/>
                <w:i/>
                <w:iCs/>
                <w:color w:val="000000"/>
              </w:rPr>
            </w:rPrChange>
          </w:rPr>
          <w:t>capit</w:t>
        </w:r>
      </w:ins>
      <w:ins w:id="22" w:author="Morgan Kyung Kaplan" w:date="2024-10-31T15:56:00Z" w16du:dateUtc="2024-10-31T19:56:00Z">
        <w:r w:rsidR="00020295">
          <w:rPr>
            <w:rFonts w:ascii="Times New Roman" w:hAnsi="Times New Roman" w:cs="Times New Roman"/>
            <w:color w:val="000000"/>
          </w:rPr>
          <w:t>o</w:t>
        </w:r>
      </w:ins>
      <w:proofErr w:type="spellEnd"/>
      <w:ins w:id="23" w:author="Morgan Kyung Kaplan" w:date="2024-10-31T15:52:00Z" w16du:dateUtc="2024-10-31T19:52:00Z">
        <w:r w:rsidR="00CF35CF">
          <w:rPr>
            <w:rFonts w:ascii="Times New Roman" w:hAnsi="Times New Roman" w:cs="Times New Roman"/>
            <w:color w:val="000000"/>
          </w:rPr>
          <w:t xml:space="preserve">) </w:t>
        </w:r>
      </w:ins>
      <w:moveTo w:id="24" w:author="John CHARLES MAERZ" w:date="2024-10-28T13:19:00Z" w16du:dateUtc="2024-10-28T17:19:00Z">
        <w:r w:rsidR="00240C59" w:rsidRPr="00CF35CF">
          <w:rPr>
            <w:rFonts w:ascii="Times New Roman" w:hAnsi="Times New Roman" w:cs="Times New Roman"/>
            <w:color w:val="000000"/>
          </w:rPr>
          <w:t>are</w:t>
        </w:r>
        <w:r w:rsidR="00240C59">
          <w:rPr>
            <w:rFonts w:ascii="Times New Roman" w:hAnsi="Times New Roman" w:cs="Times New Roman"/>
            <w:color w:val="000000"/>
          </w:rPr>
          <w:t xml:space="preserve"> suffering from population declines due to the loss of Longleaf pine ecosystem</w:t>
        </w:r>
        <w:del w:id="25" w:author="Vanessa C Kinney Terrell" w:date="2024-11-12T23:17:00Z" w16du:dateUtc="2024-11-13T04:17:00Z">
          <w:r w:rsidR="00240C59" w:rsidDel="00EE4FC4">
            <w:rPr>
              <w:rFonts w:ascii="Times New Roman" w:hAnsi="Times New Roman" w:cs="Times New Roman"/>
              <w:color w:val="000000"/>
            </w:rPr>
            <w:delText>s</w:delText>
          </w:r>
        </w:del>
        <w:r w:rsidR="00240C59">
          <w:rPr>
            <w:rFonts w:ascii="Times New Roman" w:hAnsi="Times New Roman" w:cs="Times New Roman"/>
            <w:color w:val="000000"/>
          </w:rPr>
          <w:t xml:space="preserve"> (Cork, 2019)</w:t>
        </w:r>
      </w:moveTo>
      <w:ins w:id="26" w:author="Vanessa C Kinney Terrell" w:date="2024-11-12T23:16:00Z" w16du:dateUtc="2024-11-13T04:16:00Z">
        <w:r w:rsidR="00EE4FC4">
          <w:rPr>
            <w:rFonts w:ascii="Times New Roman" w:hAnsi="Times New Roman" w:cs="Times New Roman"/>
            <w:color w:val="000000"/>
          </w:rPr>
          <w:t xml:space="preserve"> and wetland </w:t>
        </w:r>
      </w:ins>
      <w:ins w:id="27" w:author="Vanessa C Kinney Terrell" w:date="2024-11-12T23:18:00Z" w16du:dateUtc="2024-11-13T04:18:00Z">
        <w:r w:rsidR="00EE4FC4">
          <w:rPr>
            <w:rFonts w:ascii="Times New Roman" w:hAnsi="Times New Roman" w:cs="Times New Roman"/>
            <w:color w:val="000000"/>
          </w:rPr>
          <w:t>degradation</w:t>
        </w:r>
      </w:ins>
      <w:ins w:id="28" w:author="Vanessa C Kinney Terrell" w:date="2024-11-12T23:16:00Z" w16du:dateUtc="2024-11-13T04:16:00Z">
        <w:r w:rsidR="00EE4FC4">
          <w:rPr>
            <w:rFonts w:ascii="Times New Roman" w:hAnsi="Times New Roman" w:cs="Times New Roman"/>
            <w:color w:val="000000"/>
          </w:rPr>
          <w:t xml:space="preserve"> (Enge et al., 2014)</w:t>
        </w:r>
      </w:ins>
      <w:moveTo w:id="29" w:author="John CHARLES MAERZ" w:date="2024-10-28T13:19:00Z" w16du:dateUtc="2024-10-28T17:19:00Z">
        <w:r w:rsidR="00240C59">
          <w:rPr>
            <w:rFonts w:ascii="Times New Roman" w:hAnsi="Times New Roman" w:cs="Times New Roman"/>
            <w:color w:val="000000"/>
          </w:rPr>
          <w:t xml:space="preserve">. </w:t>
        </w:r>
        <w:commentRangeEnd w:id="17"/>
        <w:r w:rsidR="00240C59">
          <w:rPr>
            <w:rStyle w:val="CommentReference"/>
          </w:rPr>
          <w:commentReference w:id="17"/>
        </w:r>
      </w:moveTo>
      <w:moveToRangeEnd w:id="16"/>
      <w:ins w:id="30" w:author="Morgan Kyung Kaplan" w:date="2024-10-31T15:55:00Z" w16du:dateUtc="2024-10-31T19:55:00Z">
        <w:r w:rsidR="007F503F">
          <w:rPr>
            <w:rFonts w:ascii="Times New Roman" w:hAnsi="Times New Roman" w:cs="Times New Roman"/>
            <w:color w:val="000000"/>
          </w:rPr>
          <w:t xml:space="preserve"> As habitats become more </w:t>
        </w:r>
        <w:r w:rsidR="00660676">
          <w:rPr>
            <w:rFonts w:ascii="Times New Roman" w:hAnsi="Times New Roman" w:cs="Times New Roman"/>
            <w:color w:val="000000"/>
          </w:rPr>
          <w:t>fragmented, population isolation occurs</w:t>
        </w:r>
      </w:ins>
      <w:ins w:id="31" w:author="Morgan Kyung Kaplan" w:date="2024-11-12T14:39:00Z" w16du:dateUtc="2024-11-12T19:39:00Z">
        <w:r w:rsidR="005914F5">
          <w:rPr>
            <w:rFonts w:ascii="Times New Roman" w:hAnsi="Times New Roman" w:cs="Times New Roman"/>
            <w:color w:val="000000"/>
          </w:rPr>
          <w:t>,</w:t>
        </w:r>
      </w:ins>
      <w:ins w:id="32" w:author="Morgan Kyung Kaplan" w:date="2024-10-31T15:55:00Z" w16du:dateUtc="2024-10-31T19:55:00Z">
        <w:r w:rsidR="00660676">
          <w:rPr>
            <w:rFonts w:ascii="Times New Roman" w:hAnsi="Times New Roman" w:cs="Times New Roman"/>
            <w:color w:val="000000"/>
          </w:rPr>
          <w:t xml:space="preserve"> which leads to limited resource availability and eventually loss of genetic diversity (Hunt</w:t>
        </w:r>
      </w:ins>
      <w:ins w:id="33" w:author="Morgan Kyung Kaplan" w:date="2024-10-31T15:56:00Z" w16du:dateUtc="2024-10-31T19:56:00Z">
        <w:r w:rsidR="00660676">
          <w:rPr>
            <w:rFonts w:ascii="Times New Roman" w:hAnsi="Times New Roman" w:cs="Times New Roman"/>
            <w:color w:val="000000"/>
          </w:rPr>
          <w:t xml:space="preserve">, 2019). </w:t>
        </w:r>
      </w:ins>
      <w:commentRangeStart w:id="34"/>
      <w:ins w:id="35" w:author="Morgan Kyung Kaplan" w:date="2024-10-31T16:09:00Z" w16du:dateUtc="2024-10-31T20:09:00Z">
        <w:r w:rsidR="000D4AFA">
          <w:rPr>
            <w:rFonts w:ascii="Times New Roman" w:hAnsi="Times New Roman" w:cs="Times New Roman"/>
            <w:color w:val="000000"/>
          </w:rPr>
          <w:t xml:space="preserve">These issues can lead to local extinction and </w:t>
        </w:r>
        <w:r w:rsidR="006E61AC">
          <w:rPr>
            <w:rFonts w:ascii="Times New Roman" w:hAnsi="Times New Roman" w:cs="Times New Roman"/>
            <w:color w:val="000000"/>
          </w:rPr>
          <w:t xml:space="preserve">poor persistence of species in fragmented </w:t>
        </w:r>
      </w:ins>
      <w:ins w:id="36" w:author="Morgan Kyung Kaplan" w:date="2024-10-31T16:10:00Z" w16du:dateUtc="2024-10-31T20:10:00Z">
        <w:r w:rsidR="006E61AC">
          <w:rPr>
            <w:rFonts w:ascii="Times New Roman" w:hAnsi="Times New Roman" w:cs="Times New Roman"/>
            <w:color w:val="000000"/>
          </w:rPr>
          <w:t>landscapes</w:t>
        </w:r>
      </w:ins>
      <w:ins w:id="37" w:author="Morgan Kyung Kaplan" w:date="2024-11-12T14:56:00Z" w16du:dateUtc="2024-11-12T19:56:00Z">
        <w:r w:rsidR="00E0756A">
          <w:rPr>
            <w:rFonts w:ascii="Times New Roman" w:hAnsi="Times New Roman" w:cs="Times New Roman"/>
            <w:color w:val="000000"/>
          </w:rPr>
          <w:t xml:space="preserve">. </w:t>
        </w:r>
      </w:ins>
      <w:ins w:id="38" w:author="Morgan Kyung Kaplan" w:date="2024-10-31T16:17:00Z" w16du:dateUtc="2024-10-31T20:17:00Z">
        <w:r w:rsidR="00F00C1A">
          <w:rPr>
            <w:rFonts w:ascii="Times New Roman" w:hAnsi="Times New Roman" w:cs="Times New Roman"/>
            <w:color w:val="000000"/>
          </w:rPr>
          <w:t xml:space="preserve">With other imperiled species, tools that have been used to mitigate these issues </w:t>
        </w:r>
      </w:ins>
      <w:commentRangeEnd w:id="34"/>
      <w:r w:rsidR="005D1895">
        <w:rPr>
          <w:rStyle w:val="CommentReference"/>
        </w:rPr>
        <w:commentReference w:id="34"/>
      </w:r>
      <w:ins w:id="39" w:author="Morgan Kyung Kaplan" w:date="2024-10-31T16:17:00Z" w16du:dateUtc="2024-10-31T20:17:00Z">
        <w:r w:rsidR="00F00C1A">
          <w:rPr>
            <w:rFonts w:ascii="Times New Roman" w:hAnsi="Times New Roman" w:cs="Times New Roman"/>
            <w:color w:val="000000"/>
          </w:rPr>
          <w:t>include captive-reari</w:t>
        </w:r>
      </w:ins>
      <w:ins w:id="40" w:author="Morgan Kyung Kaplan" w:date="2024-10-31T16:18:00Z" w16du:dateUtc="2024-10-31T20:18:00Z">
        <w:r w:rsidR="000171B1">
          <w:rPr>
            <w:rFonts w:ascii="Times New Roman" w:hAnsi="Times New Roman" w:cs="Times New Roman"/>
            <w:color w:val="000000"/>
          </w:rPr>
          <w:t>ng and</w:t>
        </w:r>
      </w:ins>
      <w:ins w:id="41" w:author="Morgan Kyung Kaplan" w:date="2024-10-31T16:17:00Z" w16du:dateUtc="2024-10-31T20:17:00Z">
        <w:r w:rsidR="00F00C1A">
          <w:rPr>
            <w:rFonts w:ascii="Times New Roman" w:hAnsi="Times New Roman" w:cs="Times New Roman"/>
            <w:color w:val="000000"/>
          </w:rPr>
          <w:t xml:space="preserve"> </w:t>
        </w:r>
      </w:ins>
      <w:ins w:id="42" w:author="Morgan Kyung Kaplan" w:date="2024-10-31T16:18:00Z" w16du:dateUtc="2024-10-31T20:18:00Z">
        <w:r w:rsidR="00F00C1A">
          <w:rPr>
            <w:rFonts w:ascii="Times New Roman" w:hAnsi="Times New Roman" w:cs="Times New Roman"/>
            <w:color w:val="000000"/>
          </w:rPr>
          <w:t>release,</w:t>
        </w:r>
        <w:r w:rsidR="000171B1">
          <w:rPr>
            <w:rFonts w:ascii="Times New Roman" w:hAnsi="Times New Roman" w:cs="Times New Roman"/>
            <w:color w:val="000000"/>
          </w:rPr>
          <w:t xml:space="preserve"> and</w:t>
        </w:r>
        <w:r w:rsidR="00F00C1A">
          <w:rPr>
            <w:rFonts w:ascii="Times New Roman" w:hAnsi="Times New Roman" w:cs="Times New Roman"/>
            <w:color w:val="000000"/>
          </w:rPr>
          <w:t xml:space="preserve"> </w:t>
        </w:r>
      </w:ins>
      <w:ins w:id="43" w:author="Morgan Kyung Kaplan" w:date="2024-10-31T16:17:00Z" w16du:dateUtc="2024-10-31T20:17:00Z">
        <w:r w:rsidR="00F00C1A">
          <w:rPr>
            <w:rFonts w:ascii="Times New Roman" w:hAnsi="Times New Roman" w:cs="Times New Roman"/>
            <w:color w:val="000000"/>
          </w:rPr>
          <w:t>translocation</w:t>
        </w:r>
      </w:ins>
      <w:ins w:id="44" w:author="Morgan Kyung Kaplan" w:date="2024-10-31T16:18:00Z" w16du:dateUtc="2024-10-31T20:18:00Z">
        <w:r w:rsidR="00F00C1A">
          <w:rPr>
            <w:rFonts w:ascii="Times New Roman" w:hAnsi="Times New Roman" w:cs="Times New Roman"/>
            <w:color w:val="000000"/>
          </w:rPr>
          <w:t>s</w:t>
        </w:r>
      </w:ins>
      <w:ins w:id="45" w:author="Morgan Kyung Kaplan" w:date="2024-11-12T14:59:00Z" w16du:dateUtc="2024-11-12T19:59:00Z">
        <w:r w:rsidR="00D12C1E">
          <w:rPr>
            <w:rFonts w:ascii="Times New Roman" w:hAnsi="Times New Roman" w:cs="Times New Roman"/>
            <w:color w:val="000000"/>
          </w:rPr>
          <w:t xml:space="preserve">. In </w:t>
        </w:r>
        <w:r w:rsidR="00EC1C0A">
          <w:rPr>
            <w:rFonts w:ascii="Times New Roman" w:hAnsi="Times New Roman" w:cs="Times New Roman"/>
            <w:color w:val="000000"/>
          </w:rPr>
          <w:t>202</w:t>
        </w:r>
      </w:ins>
      <w:ins w:id="46" w:author="Morgan Kyung Kaplan" w:date="2024-11-12T15:04:00Z" w16du:dateUtc="2024-11-12T20:04:00Z">
        <w:r w:rsidR="00877D7C">
          <w:rPr>
            <w:rFonts w:ascii="Times New Roman" w:hAnsi="Times New Roman" w:cs="Times New Roman"/>
            <w:color w:val="000000"/>
          </w:rPr>
          <w:t>1</w:t>
        </w:r>
      </w:ins>
      <w:ins w:id="47" w:author="Morgan Kyung Kaplan" w:date="2024-11-12T14:59:00Z" w16du:dateUtc="2024-11-12T19:59:00Z">
        <w:r w:rsidR="00EC1C0A">
          <w:rPr>
            <w:rFonts w:ascii="Times New Roman" w:hAnsi="Times New Roman" w:cs="Times New Roman"/>
            <w:color w:val="000000"/>
          </w:rPr>
          <w:t xml:space="preserve">, a study </w:t>
        </w:r>
      </w:ins>
      <w:ins w:id="48" w:author="Morgan Kyung Kaplan" w:date="2024-11-12T15:01:00Z" w16du:dateUtc="2024-11-12T20:01:00Z">
        <w:r w:rsidR="00495F30">
          <w:rPr>
            <w:rFonts w:ascii="Times New Roman" w:hAnsi="Times New Roman" w:cs="Times New Roman"/>
            <w:color w:val="000000"/>
          </w:rPr>
          <w:t xml:space="preserve">involving captive-rearing, releasing, and radio-tracking Dusky gopher frogs </w:t>
        </w:r>
      </w:ins>
      <w:ins w:id="49" w:author="Morgan Kyung Kaplan" w:date="2024-11-12T15:02:00Z" w16du:dateUtc="2024-11-12T20:02:00Z">
        <w:r w:rsidR="00A72EA7">
          <w:rPr>
            <w:rFonts w:ascii="Times New Roman" w:hAnsi="Times New Roman" w:cs="Times New Roman"/>
            <w:color w:val="000000"/>
          </w:rPr>
          <w:t>(</w:t>
        </w:r>
        <w:r w:rsidR="00EA7EA9">
          <w:rPr>
            <w:rFonts w:ascii="Times New Roman" w:hAnsi="Times New Roman" w:cs="Times New Roman"/>
            <w:i/>
            <w:iCs/>
            <w:color w:val="000000"/>
          </w:rPr>
          <w:t xml:space="preserve">Rana </w:t>
        </w:r>
        <w:proofErr w:type="spellStart"/>
        <w:r w:rsidR="00EA7EA9">
          <w:rPr>
            <w:rFonts w:ascii="Times New Roman" w:hAnsi="Times New Roman" w:cs="Times New Roman"/>
            <w:i/>
            <w:iCs/>
            <w:color w:val="000000"/>
          </w:rPr>
          <w:t>sevosus</w:t>
        </w:r>
        <w:proofErr w:type="spellEnd"/>
        <w:r w:rsidR="00EA7EA9">
          <w:rPr>
            <w:rFonts w:ascii="Times New Roman" w:hAnsi="Times New Roman" w:cs="Times New Roman"/>
            <w:color w:val="000000"/>
          </w:rPr>
          <w:t xml:space="preserve">) found that frogs had a high survival rate of 76% after release, </w:t>
        </w:r>
      </w:ins>
      <w:ins w:id="50" w:author="Morgan Kyung Kaplan" w:date="2024-11-12T15:03:00Z" w16du:dateUtc="2024-11-12T20:03:00Z">
        <w:r w:rsidR="00F7545E">
          <w:rPr>
            <w:rFonts w:ascii="Times New Roman" w:hAnsi="Times New Roman" w:cs="Times New Roman"/>
            <w:color w:val="000000"/>
          </w:rPr>
          <w:t>and were able to travel long distances and find suitable shelter (</w:t>
        </w:r>
      </w:ins>
      <w:proofErr w:type="spellStart"/>
      <w:ins w:id="51" w:author="Morgan Kyung Kaplan" w:date="2024-11-12T15:04:00Z" w16du:dateUtc="2024-11-12T20:04:00Z">
        <w:r w:rsidR="00877D7C">
          <w:rPr>
            <w:rFonts w:ascii="Times New Roman" w:hAnsi="Times New Roman" w:cs="Times New Roman"/>
            <w:color w:val="000000"/>
          </w:rPr>
          <w:t>Roznik</w:t>
        </w:r>
        <w:proofErr w:type="spellEnd"/>
        <w:r w:rsidR="00877D7C">
          <w:rPr>
            <w:rFonts w:ascii="Times New Roman" w:hAnsi="Times New Roman" w:cs="Times New Roman"/>
            <w:color w:val="000000"/>
          </w:rPr>
          <w:t xml:space="preserve"> et.</w:t>
        </w:r>
        <w:r w:rsidR="002D0A9E">
          <w:rPr>
            <w:rFonts w:ascii="Times New Roman" w:hAnsi="Times New Roman" w:cs="Times New Roman"/>
            <w:color w:val="000000"/>
          </w:rPr>
          <w:t xml:space="preserve"> al, 2021). </w:t>
        </w:r>
      </w:ins>
      <w:ins w:id="52" w:author="Morgan Kyung Kaplan" w:date="2024-11-12T15:05:00Z" w16du:dateUtc="2024-11-12T20:05:00Z">
        <w:r w:rsidR="002D0A9E">
          <w:rPr>
            <w:rFonts w:ascii="Times New Roman" w:hAnsi="Times New Roman" w:cs="Times New Roman"/>
            <w:color w:val="000000"/>
          </w:rPr>
          <w:t xml:space="preserve">This research emphasized the </w:t>
        </w:r>
        <w:del w:id="53" w:author="Vanessa C Kinney Terrell" w:date="2024-11-12T23:26:00Z" w16du:dateUtc="2024-11-13T04:26:00Z">
          <w:r w:rsidR="002D0A9E" w:rsidDel="00785112">
            <w:rPr>
              <w:rFonts w:ascii="Times New Roman" w:hAnsi="Times New Roman" w:cs="Times New Roman"/>
              <w:color w:val="000000"/>
            </w:rPr>
            <w:delText>importance</w:delText>
          </w:r>
        </w:del>
      </w:ins>
      <w:r w:rsidR="00785112">
        <w:rPr>
          <w:rFonts w:ascii="Times New Roman" w:hAnsi="Times New Roman" w:cs="Times New Roman"/>
          <w:color w:val="000000"/>
        </w:rPr>
        <w:t>utility</w:t>
      </w:r>
      <w:ins w:id="54" w:author="Morgan Kyung Kaplan" w:date="2024-11-12T15:05:00Z" w16du:dateUtc="2024-11-12T20:05:00Z">
        <w:r w:rsidR="002D0A9E">
          <w:rPr>
            <w:rFonts w:ascii="Times New Roman" w:hAnsi="Times New Roman" w:cs="Times New Roman"/>
            <w:color w:val="000000"/>
          </w:rPr>
          <w:t xml:space="preserve"> of captive-rearing programs to foster Gopher frog population success.</w:t>
        </w:r>
      </w:ins>
    </w:p>
    <w:p w14:paraId="7FB3ECC7" w14:textId="68FD6061" w:rsidR="00DF1600" w:rsidRDefault="00E31C62" w:rsidP="008518CB">
      <w:pPr>
        <w:spacing w:line="480" w:lineRule="auto"/>
        <w:ind w:firstLine="720"/>
        <w:rPr>
          <w:rFonts w:ascii="Times New Roman" w:hAnsi="Times New Roman" w:cs="Times New Roman"/>
          <w:color w:val="000000"/>
        </w:rPr>
      </w:pPr>
      <w:r w:rsidRPr="00E84A2E">
        <w:rPr>
          <w:rFonts w:ascii="Times New Roman" w:hAnsi="Times New Roman" w:cs="Times New Roman"/>
          <w:color w:val="000000"/>
        </w:rPr>
        <w:t xml:space="preserve">The University of Georgia has hosted a captive-rearing and translocation project of </w:t>
      </w:r>
      <w:r w:rsidR="00240C59" w:rsidRPr="00E84A2E">
        <w:rPr>
          <w:rFonts w:ascii="Times New Roman" w:hAnsi="Times New Roman" w:cs="Times New Roman"/>
          <w:color w:val="000000"/>
        </w:rPr>
        <w:t>Gopher frogs</w:t>
      </w:r>
      <w:r w:rsidR="00240C59">
        <w:rPr>
          <w:rFonts w:ascii="Times New Roman" w:hAnsi="Times New Roman" w:cs="Times New Roman"/>
          <w:color w:val="000000"/>
        </w:rPr>
        <w:t xml:space="preserve"> (</w:t>
      </w:r>
      <w:r w:rsidRPr="00E84A2E">
        <w:rPr>
          <w:rFonts w:ascii="Times New Roman" w:hAnsi="Times New Roman" w:cs="Times New Roman"/>
          <w:i/>
          <w:iCs/>
          <w:color w:val="000000"/>
        </w:rPr>
        <w:t>Rana</w:t>
      </w:r>
      <w:r w:rsidR="00E177AB" w:rsidRPr="00E84A2E">
        <w:rPr>
          <w:rFonts w:ascii="Times New Roman" w:hAnsi="Times New Roman" w:cs="Times New Roman"/>
          <w:i/>
          <w:iCs/>
          <w:color w:val="000000"/>
        </w:rPr>
        <w:t xml:space="preserve"> capito</w:t>
      </w:r>
      <w:r w:rsidR="00240C59">
        <w:rPr>
          <w:rFonts w:ascii="Times New Roman" w:hAnsi="Times New Roman" w:cs="Times New Roman"/>
          <w:color w:val="000000"/>
        </w:rPr>
        <w:t>)</w:t>
      </w:r>
      <w:r w:rsidR="00E177AB" w:rsidRPr="00E84A2E">
        <w:rPr>
          <w:rFonts w:ascii="Times New Roman" w:hAnsi="Times New Roman" w:cs="Times New Roman"/>
          <w:i/>
          <w:iCs/>
          <w:color w:val="000000"/>
        </w:rPr>
        <w:t xml:space="preserve"> </w:t>
      </w:r>
      <w:del w:id="55" w:author="John CHARLES MAERZ" w:date="2024-10-28T13:19:00Z" w16du:dateUtc="2024-10-28T17:19:00Z">
        <w:r w:rsidR="00E177AB" w:rsidRPr="00E84A2E" w:rsidDel="00240C59">
          <w:rPr>
            <w:rFonts w:ascii="Times New Roman" w:hAnsi="Times New Roman" w:cs="Times New Roman"/>
            <w:color w:val="000000"/>
          </w:rPr>
          <w:delText xml:space="preserve">or Gopher frogs, </w:delText>
        </w:r>
      </w:del>
      <w:r w:rsidRPr="00E84A2E">
        <w:rPr>
          <w:rFonts w:ascii="Times New Roman" w:hAnsi="Times New Roman" w:cs="Times New Roman"/>
          <w:color w:val="000000"/>
        </w:rPr>
        <w:t xml:space="preserve">since 2009. </w:t>
      </w:r>
      <w:moveFromRangeStart w:id="56" w:author="John CHARLES MAERZ" w:date="2024-10-28T13:19:00Z" w:name="move181014009"/>
      <w:commentRangeStart w:id="57"/>
      <w:moveFrom w:id="58" w:author="John CHARLES MAERZ" w:date="2024-10-28T13:19:00Z" w16du:dateUtc="2024-10-28T17:19:00Z">
        <w:r w:rsidR="007A0639" w:rsidDel="00240C59">
          <w:rPr>
            <w:rFonts w:ascii="Times New Roman" w:hAnsi="Times New Roman" w:cs="Times New Roman"/>
            <w:color w:val="000000"/>
          </w:rPr>
          <w:t>Gopher fro</w:t>
        </w:r>
        <w:r w:rsidR="009006C3" w:rsidDel="00240C59">
          <w:rPr>
            <w:rFonts w:ascii="Times New Roman" w:hAnsi="Times New Roman" w:cs="Times New Roman"/>
            <w:color w:val="000000"/>
          </w:rPr>
          <w:t>gs are suffering from population declines due to the loss of Longleaf pine ecosystems</w:t>
        </w:r>
        <w:r w:rsidR="00FC25DA" w:rsidDel="00240C59">
          <w:rPr>
            <w:rFonts w:ascii="Times New Roman" w:hAnsi="Times New Roman" w:cs="Times New Roman"/>
            <w:color w:val="000000"/>
          </w:rPr>
          <w:t xml:space="preserve"> (Cork, </w:t>
        </w:r>
        <w:r w:rsidR="00901982" w:rsidDel="00240C59">
          <w:rPr>
            <w:rFonts w:ascii="Times New Roman" w:hAnsi="Times New Roman" w:cs="Times New Roman"/>
            <w:color w:val="000000"/>
          </w:rPr>
          <w:t xml:space="preserve">2019). </w:t>
        </w:r>
        <w:commentRangeEnd w:id="57"/>
        <w:r w:rsidR="00240C59" w:rsidDel="00240C59">
          <w:rPr>
            <w:rStyle w:val="CommentReference"/>
          </w:rPr>
          <w:commentReference w:id="57"/>
        </w:r>
      </w:moveFrom>
      <w:moveFromRangeEnd w:id="56"/>
      <w:r w:rsidR="00901982">
        <w:rPr>
          <w:rFonts w:ascii="Times New Roman" w:hAnsi="Times New Roman" w:cs="Times New Roman"/>
          <w:color w:val="000000"/>
        </w:rPr>
        <w:t xml:space="preserve">The ongoing captive-rearing project aims to </w:t>
      </w:r>
      <w:del w:id="59" w:author="John CHARLES MAERZ" w:date="2024-10-28T13:20:00Z" w16du:dateUtc="2024-10-28T17:20:00Z">
        <w:r w:rsidR="00901982" w:rsidDel="00240C59">
          <w:rPr>
            <w:rFonts w:ascii="Times New Roman" w:hAnsi="Times New Roman" w:cs="Times New Roman"/>
            <w:color w:val="000000"/>
          </w:rPr>
          <w:delText xml:space="preserve">identify suitable habitats for these frogs and </w:delText>
        </w:r>
      </w:del>
      <w:r w:rsidR="00901982">
        <w:rPr>
          <w:rFonts w:ascii="Times New Roman" w:hAnsi="Times New Roman" w:cs="Times New Roman"/>
          <w:color w:val="000000"/>
        </w:rPr>
        <w:t xml:space="preserve">translocate </w:t>
      </w:r>
      <w:r w:rsidR="00240C59">
        <w:rPr>
          <w:rFonts w:ascii="Times New Roman" w:hAnsi="Times New Roman" w:cs="Times New Roman"/>
          <w:color w:val="000000"/>
        </w:rPr>
        <w:t xml:space="preserve">captive-reared </w:t>
      </w:r>
      <w:proofErr w:type="spellStart"/>
      <w:ins w:id="60" w:author="Vanessa C Kinney Terrell" w:date="2024-11-12T23:04:00Z" w16du:dateUtc="2024-11-13T04:04:00Z">
        <w:r w:rsidR="007C0F16">
          <w:rPr>
            <w:rFonts w:ascii="Times New Roman" w:hAnsi="Times New Roman" w:cs="Times New Roman"/>
            <w:color w:val="000000"/>
          </w:rPr>
          <w:t>metamorphs</w:t>
        </w:r>
      </w:ins>
      <w:proofErr w:type="spellEnd"/>
      <w:del w:id="61" w:author="Vanessa C Kinney Terrell" w:date="2024-11-12T23:04:00Z" w16du:dateUtc="2024-11-13T04:04:00Z">
        <w:r w:rsidR="00240C59" w:rsidDel="007C0F16">
          <w:rPr>
            <w:rFonts w:ascii="Times New Roman" w:hAnsi="Times New Roman" w:cs="Times New Roman"/>
            <w:color w:val="000000"/>
          </w:rPr>
          <w:delText>larvae</w:delText>
        </w:r>
      </w:del>
      <w:r w:rsidR="00240C59">
        <w:rPr>
          <w:rFonts w:ascii="Times New Roman" w:hAnsi="Times New Roman" w:cs="Times New Roman"/>
          <w:color w:val="000000"/>
        </w:rPr>
        <w:t xml:space="preserve"> to repatriate restored historic sites, establish populations at new sites, and supplement small relic populations and the few donor populations on managed properties.  The project has expanded to include</w:t>
      </w:r>
      <w:del w:id="62" w:author="Morgan Kyung Kaplan" w:date="2024-11-13T22:20:00Z" w16du:dateUtc="2024-11-14T03:20:00Z">
        <w:r w:rsidR="00240C59" w:rsidDel="003A77C3">
          <w:rPr>
            <w:rFonts w:ascii="Times New Roman" w:hAnsi="Times New Roman" w:cs="Times New Roman"/>
            <w:color w:val="000000"/>
          </w:rPr>
          <w:delText>d</w:delText>
        </w:r>
      </w:del>
      <w:r w:rsidR="00240C59">
        <w:rPr>
          <w:rFonts w:ascii="Times New Roman" w:hAnsi="Times New Roman" w:cs="Times New Roman"/>
          <w:color w:val="000000"/>
        </w:rPr>
        <w:t xml:space="preserve"> collaborators rearing Gopher frogs at three additional facilities, all coordinated through UGA on behalf of the state. The UGA program and its protocols have also been used as a model for similar programs in other states. </w:t>
      </w:r>
      <w:del w:id="63" w:author="John CHARLES MAERZ" w:date="2024-10-28T13:22:00Z" w16du:dateUtc="2024-10-28T17:22:00Z">
        <w:r w:rsidR="00901982" w:rsidDel="00240C59">
          <w:rPr>
            <w:rFonts w:ascii="Times New Roman" w:hAnsi="Times New Roman" w:cs="Times New Roman"/>
            <w:color w:val="000000"/>
          </w:rPr>
          <w:delText xml:space="preserve">to these areas to improve and sustain their population sizes. </w:delText>
        </w:r>
      </w:del>
      <w:r w:rsidRPr="00E84A2E">
        <w:rPr>
          <w:rFonts w:ascii="Times New Roman" w:hAnsi="Times New Roman" w:cs="Times New Roman"/>
          <w:color w:val="000000"/>
        </w:rPr>
        <w:t xml:space="preserve">Throughout the </w:t>
      </w:r>
      <w:del w:id="64" w:author="John CHARLES MAERZ" w:date="2024-10-28T13:23:00Z" w16du:dateUtc="2024-10-28T17:23:00Z">
        <w:r w:rsidRPr="00E84A2E" w:rsidDel="00240C59">
          <w:rPr>
            <w:rFonts w:ascii="Times New Roman" w:hAnsi="Times New Roman" w:cs="Times New Roman"/>
            <w:color w:val="000000"/>
          </w:rPr>
          <w:delText>last fifteen years of</w:delText>
        </w:r>
      </w:del>
      <w:r w:rsidR="00240C59">
        <w:rPr>
          <w:rFonts w:ascii="Times New Roman" w:hAnsi="Times New Roman" w:cs="Times New Roman"/>
          <w:color w:val="000000"/>
        </w:rPr>
        <w:t>fifteen</w:t>
      </w:r>
      <w:del w:id="65" w:author="Morgan Kyung Kaplan" w:date="2024-11-12T14:36:00Z" w16du:dateUtc="2024-11-12T19:36:00Z">
        <w:r w:rsidR="00240C59" w:rsidDel="00630F22">
          <w:rPr>
            <w:rFonts w:ascii="Times New Roman" w:hAnsi="Times New Roman" w:cs="Times New Roman"/>
            <w:color w:val="000000"/>
          </w:rPr>
          <w:delText xml:space="preserve"> </w:delText>
        </w:r>
      </w:del>
      <w:ins w:id="66" w:author="Morgan Kyung Kaplan" w:date="2024-11-12T14:36:00Z" w16du:dateUtc="2024-11-12T19:36:00Z">
        <w:r w:rsidR="00630F22">
          <w:rPr>
            <w:rFonts w:ascii="Times New Roman" w:hAnsi="Times New Roman" w:cs="Times New Roman"/>
            <w:color w:val="000000"/>
          </w:rPr>
          <w:t>-</w:t>
        </w:r>
      </w:ins>
      <w:r w:rsidR="00240C59">
        <w:rPr>
          <w:rFonts w:ascii="Times New Roman" w:hAnsi="Times New Roman" w:cs="Times New Roman"/>
          <w:color w:val="000000"/>
        </w:rPr>
        <w:t>year</w:t>
      </w:r>
      <w:r w:rsidRPr="00E84A2E">
        <w:rPr>
          <w:rFonts w:ascii="Times New Roman" w:hAnsi="Times New Roman" w:cs="Times New Roman"/>
          <w:color w:val="000000"/>
        </w:rPr>
        <w:t xml:space="preserve"> </w:t>
      </w:r>
      <w:r w:rsidR="00240C59">
        <w:rPr>
          <w:rFonts w:ascii="Times New Roman" w:hAnsi="Times New Roman" w:cs="Times New Roman"/>
          <w:color w:val="000000"/>
        </w:rPr>
        <w:t>program</w:t>
      </w:r>
      <w:r w:rsidRPr="00E84A2E">
        <w:rPr>
          <w:rFonts w:ascii="Times New Roman" w:hAnsi="Times New Roman" w:cs="Times New Roman"/>
          <w:color w:val="000000"/>
        </w:rPr>
        <w:t xml:space="preserve">, researchers have tried various methods of captive rearing including differing </w:t>
      </w:r>
      <w:commentRangeStart w:id="67"/>
      <w:del w:id="68" w:author="Morgan Kyung Kaplan" w:date="2024-10-30T22:03:00Z" w16du:dateUtc="2024-10-31T02:03:00Z">
        <w:r w:rsidRPr="00E84A2E" w:rsidDel="00955B6E">
          <w:rPr>
            <w:rFonts w:ascii="Times New Roman" w:hAnsi="Times New Roman" w:cs="Times New Roman"/>
            <w:color w:val="000000"/>
          </w:rPr>
          <w:delText>clutch sizes</w:delText>
        </w:r>
        <w:commentRangeEnd w:id="67"/>
        <w:r w:rsidR="00240C59" w:rsidDel="00955B6E">
          <w:rPr>
            <w:rStyle w:val="CommentReference"/>
          </w:rPr>
          <w:commentReference w:id="67"/>
        </w:r>
      </w:del>
      <w:ins w:id="69" w:author="Morgan Kyung Kaplan" w:date="2024-10-30T22:03:00Z" w16du:dateUtc="2024-10-31T02:03:00Z">
        <w:r w:rsidR="00955B6E">
          <w:rPr>
            <w:rFonts w:ascii="Times New Roman" w:hAnsi="Times New Roman" w:cs="Times New Roman"/>
            <w:color w:val="000000"/>
          </w:rPr>
          <w:t>stocking densities</w:t>
        </w:r>
      </w:ins>
      <w:r w:rsidR="00417376">
        <w:rPr>
          <w:rFonts w:ascii="Times New Roman" w:hAnsi="Times New Roman" w:cs="Times New Roman"/>
          <w:color w:val="000000"/>
        </w:rPr>
        <w:t>, type of feed, vegetation</w:t>
      </w:r>
      <w:ins w:id="70" w:author="Morgan Kyung Kaplan" w:date="2024-10-30T22:03:00Z" w16du:dateUtc="2024-10-31T02:03:00Z">
        <w:r w:rsidR="00955B6E">
          <w:rPr>
            <w:rFonts w:ascii="Times New Roman" w:hAnsi="Times New Roman" w:cs="Times New Roman"/>
            <w:color w:val="000000"/>
          </w:rPr>
          <w:t xml:space="preserve"> </w:t>
        </w:r>
      </w:ins>
      <w:del w:id="71" w:author="Morgan Kyung Kaplan" w:date="2024-10-30T22:03:00Z" w16du:dateUtc="2024-10-31T02:03:00Z">
        <w:r w:rsidRPr="00E84A2E" w:rsidDel="00955B6E">
          <w:rPr>
            <w:rFonts w:ascii="Times New Roman" w:hAnsi="Times New Roman" w:cs="Times New Roman"/>
            <w:color w:val="000000"/>
          </w:rPr>
          <w:delText xml:space="preserve">, </w:delText>
        </w:r>
        <w:commentRangeStart w:id="72"/>
        <w:r w:rsidRPr="00E84A2E" w:rsidDel="00955B6E">
          <w:rPr>
            <w:rFonts w:ascii="Times New Roman" w:hAnsi="Times New Roman" w:cs="Times New Roman"/>
            <w:color w:val="000000"/>
          </w:rPr>
          <w:delText>habitats</w:delText>
        </w:r>
        <w:commentRangeEnd w:id="72"/>
        <w:r w:rsidR="00240C59" w:rsidDel="00955B6E">
          <w:rPr>
            <w:rStyle w:val="CommentReference"/>
          </w:rPr>
          <w:commentReference w:id="72"/>
        </w:r>
        <w:r w:rsidRPr="00E84A2E" w:rsidDel="00955B6E">
          <w:rPr>
            <w:rFonts w:ascii="Times New Roman" w:hAnsi="Times New Roman" w:cs="Times New Roman"/>
            <w:color w:val="000000"/>
          </w:rPr>
          <w:delText xml:space="preserve">, </w:delText>
        </w:r>
      </w:del>
      <w:r w:rsidRPr="00E84A2E">
        <w:rPr>
          <w:rFonts w:ascii="Times New Roman" w:hAnsi="Times New Roman" w:cs="Times New Roman"/>
          <w:color w:val="000000"/>
        </w:rPr>
        <w:t xml:space="preserve">and aquaculture tank setups. </w:t>
      </w:r>
      <w:r w:rsidR="00240C59">
        <w:rPr>
          <w:rFonts w:ascii="Times New Roman" w:hAnsi="Times New Roman" w:cs="Times New Roman"/>
          <w:color w:val="000000"/>
        </w:rPr>
        <w:t>There has be</w:t>
      </w:r>
      <w:r w:rsidR="00417376">
        <w:rPr>
          <w:rFonts w:ascii="Times New Roman" w:hAnsi="Times New Roman" w:cs="Times New Roman"/>
          <w:color w:val="000000"/>
        </w:rPr>
        <w:t>en</w:t>
      </w:r>
      <w:r w:rsidR="00240C59">
        <w:rPr>
          <w:rFonts w:ascii="Times New Roman" w:hAnsi="Times New Roman" w:cs="Times New Roman"/>
          <w:color w:val="000000"/>
        </w:rPr>
        <w:t xml:space="preserve"> </w:t>
      </w:r>
      <w:r w:rsidR="00240C59">
        <w:rPr>
          <w:rFonts w:ascii="Times New Roman" w:hAnsi="Times New Roman" w:cs="Times New Roman"/>
          <w:color w:val="000000"/>
        </w:rPr>
        <w:lastRenderedPageBreak/>
        <w:t xml:space="preserve">variable tadpole survival, size and timing to metamorphosis, </w:t>
      </w:r>
      <w:del w:id="73" w:author="Vanessa C Kinney Terrell" w:date="2024-11-12T22:50:00Z" w16du:dateUtc="2024-11-13T03:50:00Z">
        <w:r w:rsidR="00240C59" w:rsidDel="00417376">
          <w:rPr>
            <w:rFonts w:ascii="Times New Roman" w:hAnsi="Times New Roman" w:cs="Times New Roman"/>
            <w:color w:val="000000"/>
          </w:rPr>
          <w:delText xml:space="preserve">and </w:delText>
        </w:r>
      </w:del>
      <w:r w:rsidR="00240C59">
        <w:rPr>
          <w:rFonts w:ascii="Times New Roman" w:hAnsi="Times New Roman" w:cs="Times New Roman"/>
          <w:color w:val="000000"/>
        </w:rPr>
        <w:t xml:space="preserve">occurrence of disease outbreaks, </w:t>
      </w:r>
      <w:del w:id="74" w:author="Vanessa C Kinney Terrell" w:date="2024-11-12T22:50:00Z" w16du:dateUtc="2024-11-13T03:50:00Z">
        <w:r w:rsidR="00240C59" w:rsidDel="00417376">
          <w:rPr>
            <w:rFonts w:ascii="Times New Roman" w:hAnsi="Times New Roman" w:cs="Times New Roman"/>
            <w:color w:val="000000"/>
          </w:rPr>
          <w:delText xml:space="preserve">known </w:delText>
        </w:r>
      </w:del>
      <w:r w:rsidR="00240C59">
        <w:rPr>
          <w:rFonts w:ascii="Times New Roman" w:hAnsi="Times New Roman" w:cs="Times New Roman"/>
          <w:color w:val="000000"/>
        </w:rPr>
        <w:t xml:space="preserve">abnormalities, and a novel abnormality </w:t>
      </w:r>
      <w:r w:rsidR="00DF1600">
        <w:rPr>
          <w:rFonts w:ascii="Times New Roman" w:hAnsi="Times New Roman" w:cs="Times New Roman"/>
          <w:color w:val="000000"/>
        </w:rPr>
        <w:t>(McFall, 2023).</w:t>
      </w:r>
      <w:r w:rsidR="00901982">
        <w:rPr>
          <w:rFonts w:ascii="Times New Roman" w:hAnsi="Times New Roman" w:cs="Times New Roman"/>
          <w:color w:val="000000"/>
        </w:rPr>
        <w:t xml:space="preserve"> </w:t>
      </w:r>
      <w:r w:rsidR="00240C59">
        <w:rPr>
          <w:rFonts w:ascii="Times New Roman" w:hAnsi="Times New Roman" w:cs="Times New Roman"/>
          <w:color w:val="000000"/>
        </w:rPr>
        <w:t xml:space="preserve">As more programs </w:t>
      </w:r>
      <w:r w:rsidR="00A361FD">
        <w:rPr>
          <w:rFonts w:ascii="Times New Roman" w:hAnsi="Times New Roman" w:cs="Times New Roman"/>
          <w:color w:val="000000"/>
        </w:rPr>
        <w:t>for captive rearing of Gopher frogs and related species come online and organizations integrate captive rearing into management plans, information is needed on the potential variation in captive-rearing success to guide decision models and planning.</w:t>
      </w:r>
    </w:p>
    <w:p w14:paraId="1259DA32" w14:textId="592A3FFA" w:rsidR="008518CB" w:rsidRDefault="009428C8" w:rsidP="008518CB">
      <w:pPr>
        <w:spacing w:line="480" w:lineRule="auto"/>
        <w:rPr>
          <w:rFonts w:ascii="Times New Roman" w:hAnsi="Times New Roman" w:cs="Times New Roman"/>
          <w:b/>
          <w:bCs/>
          <w:color w:val="000000"/>
          <w:u w:val="single"/>
        </w:rPr>
      </w:pPr>
      <w:del w:id="75" w:author="John CHARLES MAERZ" w:date="2024-10-28T13:27:00Z" w16du:dateUtc="2024-10-28T17:27:00Z">
        <w:r w:rsidDel="00A361FD">
          <w:rPr>
            <w:rFonts w:ascii="Times New Roman" w:hAnsi="Times New Roman" w:cs="Times New Roman"/>
            <w:b/>
            <w:bCs/>
            <w:color w:val="000000"/>
            <w:u w:val="single"/>
          </w:rPr>
          <w:delText xml:space="preserve">Problem Statement, Research </w:delText>
        </w:r>
      </w:del>
      <w:r>
        <w:rPr>
          <w:rFonts w:ascii="Times New Roman" w:hAnsi="Times New Roman" w:cs="Times New Roman"/>
          <w:b/>
          <w:bCs/>
          <w:color w:val="000000"/>
          <w:u w:val="single"/>
        </w:rPr>
        <w:t>Objectives</w:t>
      </w:r>
      <w:del w:id="76" w:author="John CHARLES MAERZ" w:date="2024-10-28T13:27:00Z" w16du:dateUtc="2024-10-28T17:27:00Z">
        <w:r w:rsidDel="00A361FD">
          <w:rPr>
            <w:rFonts w:ascii="Times New Roman" w:hAnsi="Times New Roman" w:cs="Times New Roman"/>
            <w:b/>
            <w:bCs/>
            <w:color w:val="000000"/>
            <w:u w:val="single"/>
          </w:rPr>
          <w:delText>, and Hypotheses</w:delText>
        </w:r>
      </w:del>
    </w:p>
    <w:p w14:paraId="4F682CCA" w14:textId="645B0AB4" w:rsidR="004B6A8C" w:rsidRDefault="004B6A8C" w:rsidP="008518CB">
      <w:pPr>
        <w:spacing w:line="480" w:lineRule="auto"/>
        <w:rPr>
          <w:ins w:id="77" w:author="Morgan Kyung Kaplan" w:date="2024-10-31T15:38:00Z" w16du:dateUtc="2024-10-31T19:38:00Z"/>
          <w:rFonts w:ascii="Times New Roman" w:hAnsi="Times New Roman" w:cs="Times New Roman"/>
          <w:color w:val="000000"/>
        </w:rPr>
      </w:pPr>
      <w:r>
        <w:rPr>
          <w:rFonts w:ascii="Times New Roman" w:hAnsi="Times New Roman" w:cs="Times New Roman"/>
          <w:color w:val="000000"/>
        </w:rPr>
        <w:tab/>
      </w:r>
      <w:del w:id="78" w:author="John CHARLES MAERZ" w:date="2024-10-28T13:27:00Z" w16du:dateUtc="2024-10-28T17:27:00Z">
        <w:r w:rsidDel="00A361FD">
          <w:rPr>
            <w:rFonts w:ascii="Times New Roman" w:hAnsi="Times New Roman" w:cs="Times New Roman"/>
            <w:color w:val="000000"/>
          </w:rPr>
          <w:delText xml:space="preserve">Morphological abnormalities and unexplained fatalities have been observed in captive-reared members of </w:delText>
        </w:r>
        <w:r w:rsidDel="00A361FD">
          <w:rPr>
            <w:rFonts w:ascii="Times New Roman" w:hAnsi="Times New Roman" w:cs="Times New Roman"/>
            <w:i/>
            <w:iCs/>
            <w:color w:val="000000"/>
          </w:rPr>
          <w:delText>R. capito</w:delText>
        </w:r>
        <w:r w:rsidDel="00A361FD">
          <w:rPr>
            <w:rFonts w:ascii="Times New Roman" w:hAnsi="Times New Roman" w:cs="Times New Roman"/>
            <w:color w:val="000000"/>
          </w:rPr>
          <w:delText xml:space="preserve">, but the reasoning behind these issues </w:delText>
        </w:r>
        <w:r w:rsidR="00934FFB" w:rsidDel="00A361FD">
          <w:rPr>
            <w:rFonts w:ascii="Times New Roman" w:hAnsi="Times New Roman" w:cs="Times New Roman"/>
            <w:color w:val="000000"/>
          </w:rPr>
          <w:delText>is</w:delText>
        </w:r>
        <w:r w:rsidDel="00A361FD">
          <w:rPr>
            <w:rFonts w:ascii="Times New Roman" w:hAnsi="Times New Roman" w:cs="Times New Roman"/>
            <w:color w:val="000000"/>
          </w:rPr>
          <w:delText xml:space="preserve"> unclear. T</w:delText>
        </w:r>
        <w:r w:rsidRPr="00E84A2E" w:rsidDel="00A361FD">
          <w:rPr>
            <w:rFonts w:ascii="Times New Roman" w:hAnsi="Times New Roman" w:cs="Times New Roman"/>
            <w:color w:val="000000"/>
          </w:rPr>
          <w:delText>hrough this project</w:delText>
        </w:r>
        <w:r w:rsidDel="00A361FD">
          <w:rPr>
            <w:rFonts w:ascii="Times New Roman" w:hAnsi="Times New Roman" w:cs="Times New Roman"/>
            <w:color w:val="000000"/>
          </w:rPr>
          <w:delText>,</w:delText>
        </w:r>
        <w:r w:rsidRPr="00E84A2E" w:rsidDel="00A361FD">
          <w:rPr>
            <w:rFonts w:ascii="Times New Roman" w:hAnsi="Times New Roman" w:cs="Times New Roman"/>
            <w:color w:val="000000"/>
          </w:rPr>
          <w:delText xml:space="preserve"> I aim</w:delText>
        </w:r>
        <w:r w:rsidDel="00A361FD">
          <w:rPr>
            <w:rFonts w:ascii="Times New Roman" w:hAnsi="Times New Roman" w:cs="Times New Roman"/>
            <w:color w:val="000000"/>
          </w:rPr>
          <w:delText xml:space="preserve"> to find out if these variables of humidity, rainfall, and clutch data </w:delText>
        </w:r>
        <w:r w:rsidR="00934FFB" w:rsidDel="00A361FD">
          <w:rPr>
            <w:rFonts w:ascii="Times New Roman" w:hAnsi="Times New Roman" w:cs="Times New Roman"/>
            <w:color w:val="000000"/>
          </w:rPr>
          <w:delText>influence</w:delText>
        </w:r>
        <w:r w:rsidDel="00A361FD">
          <w:rPr>
            <w:rFonts w:ascii="Times New Roman" w:hAnsi="Times New Roman" w:cs="Times New Roman"/>
            <w:color w:val="000000"/>
          </w:rPr>
          <w:delText xml:space="preserve"> </w:delText>
        </w:r>
        <w:r w:rsidDel="00A361FD">
          <w:rPr>
            <w:rFonts w:ascii="Times New Roman" w:hAnsi="Times New Roman" w:cs="Times New Roman"/>
            <w:i/>
            <w:iCs/>
            <w:color w:val="000000"/>
          </w:rPr>
          <w:delText>R. capito</w:delText>
        </w:r>
        <w:r w:rsidDel="00A361FD">
          <w:rPr>
            <w:rFonts w:ascii="Times New Roman" w:hAnsi="Times New Roman" w:cs="Times New Roman"/>
            <w:color w:val="000000"/>
          </w:rPr>
          <w:delText xml:space="preserve"> success rates. I predict that years with higher levels of humidity and gre</w:delText>
        </w:r>
        <w:r w:rsidR="00934FFB" w:rsidDel="00A361FD">
          <w:rPr>
            <w:rFonts w:ascii="Times New Roman" w:hAnsi="Times New Roman" w:cs="Times New Roman"/>
            <w:color w:val="000000"/>
          </w:rPr>
          <w:delText xml:space="preserve">ater rainfall result in healthier frogs as this weather mimics the frogs’ natural environments more closely than dry seasons with low humidity. </w:delText>
        </w:r>
        <w:r w:rsidR="00C57B23" w:rsidDel="00A361FD">
          <w:rPr>
            <w:rFonts w:ascii="Times New Roman" w:hAnsi="Times New Roman" w:cs="Times New Roman"/>
            <w:color w:val="000000"/>
          </w:rPr>
          <w:delText>Additionally, frogs that come from certain clutches may have better success rates than others due to genetic factors, but I have not yet formed a hypothesis on this variable</w:delText>
        </w:r>
        <w:r w:rsidR="00BF5AE6" w:rsidDel="00A361FD">
          <w:rPr>
            <w:rFonts w:ascii="Times New Roman" w:hAnsi="Times New Roman" w:cs="Times New Roman"/>
            <w:color w:val="000000"/>
          </w:rPr>
          <w:delText xml:space="preserve">. </w:delText>
        </w:r>
        <w:r w:rsidR="00B061D9" w:rsidDel="00A361FD">
          <w:rPr>
            <w:rFonts w:ascii="Times New Roman" w:hAnsi="Times New Roman" w:cs="Times New Roman"/>
            <w:color w:val="000000"/>
          </w:rPr>
          <w:delText xml:space="preserve">Rearing fewer tadpoles in each mesocosm seems to help promote the success of </w:delText>
        </w:r>
        <w:r w:rsidR="00A86286" w:rsidDel="00A361FD">
          <w:rPr>
            <w:rFonts w:ascii="Times New Roman" w:hAnsi="Times New Roman" w:cs="Times New Roman"/>
            <w:color w:val="000000"/>
          </w:rPr>
          <w:delText>metamorphs, so I plan to investigate the intersection between differing tank populations, rainfall, humidity, and genetic clutch factors.</w:delText>
        </w:r>
      </w:del>
      <w:r w:rsidR="00A361FD">
        <w:rPr>
          <w:rFonts w:ascii="Times New Roman" w:hAnsi="Times New Roman" w:cs="Times New Roman"/>
          <w:color w:val="000000"/>
        </w:rPr>
        <w:t xml:space="preserve">The objectives of this thesis are to summarize the </w:t>
      </w:r>
      <w:ins w:id="79" w:author="Morgan Kyung Kaplan" w:date="2024-11-12T14:38:00Z" w16du:dateUtc="2024-11-12T19:38:00Z">
        <w:r w:rsidR="009E2EB2">
          <w:rPr>
            <w:rFonts w:ascii="Times New Roman" w:hAnsi="Times New Roman" w:cs="Times New Roman"/>
            <w:color w:val="000000"/>
          </w:rPr>
          <w:t>fifteen</w:t>
        </w:r>
      </w:ins>
      <w:del w:id="80" w:author="Morgan Kyung Kaplan" w:date="2024-11-12T14:38:00Z" w16du:dateUtc="2024-11-12T19:38:00Z">
        <w:r w:rsidR="00A361FD" w:rsidDel="009E2EB2">
          <w:rPr>
            <w:rFonts w:ascii="Times New Roman" w:hAnsi="Times New Roman" w:cs="Times New Roman"/>
            <w:color w:val="000000"/>
          </w:rPr>
          <w:delText>15</w:delText>
        </w:r>
      </w:del>
      <w:r w:rsidR="00A361FD">
        <w:rPr>
          <w:rFonts w:ascii="Times New Roman" w:hAnsi="Times New Roman" w:cs="Times New Roman"/>
          <w:color w:val="000000"/>
        </w:rPr>
        <w:t xml:space="preserve"> years of Gopher frog captive rearing data from the UGA program and to analyze how stocking densities and weather patterns affect interannual rearing success and the potential for outbreaks of disease or abnormalities. </w:t>
      </w:r>
      <w:r w:rsidR="00466669">
        <w:rPr>
          <w:rFonts w:ascii="Times New Roman" w:hAnsi="Times New Roman" w:cs="Times New Roman"/>
          <w:color w:val="000000"/>
        </w:rPr>
        <w:t>I will</w:t>
      </w:r>
      <w:del w:id="81" w:author="Morgan Kyung Kaplan" w:date="2024-11-12T14:48:00Z" w16du:dateUtc="2024-11-12T19:48:00Z">
        <w:r w:rsidR="00466669" w:rsidDel="0077390F">
          <w:rPr>
            <w:rFonts w:ascii="Times New Roman" w:hAnsi="Times New Roman" w:cs="Times New Roman"/>
            <w:color w:val="000000"/>
          </w:rPr>
          <w:delText xml:space="preserve"> also</w:delText>
        </w:r>
      </w:del>
      <w:r w:rsidR="00466669">
        <w:rPr>
          <w:rFonts w:ascii="Times New Roman" w:hAnsi="Times New Roman" w:cs="Times New Roman"/>
          <w:color w:val="000000"/>
        </w:rPr>
        <w:t xml:space="preserve"> estimate random variation in rearing success related to clutch identity. </w:t>
      </w:r>
      <w:r w:rsidR="00A361FD">
        <w:rPr>
          <w:rFonts w:ascii="Times New Roman" w:hAnsi="Times New Roman" w:cs="Times New Roman"/>
          <w:color w:val="000000"/>
        </w:rPr>
        <w:t xml:space="preserve">This thesis will also formalize the existing rearing protocol for dissemination and use by other amphibian </w:t>
      </w:r>
      <w:del w:id="82" w:author="Morgan Kyung Kaplan" w:date="2024-11-12T14:38:00Z" w16du:dateUtc="2024-11-12T19:38:00Z">
        <w:r w:rsidR="00A361FD" w:rsidDel="009E2EB2">
          <w:rPr>
            <w:rFonts w:ascii="Times New Roman" w:hAnsi="Times New Roman" w:cs="Times New Roman"/>
            <w:color w:val="000000"/>
          </w:rPr>
          <w:delText xml:space="preserve">captive </w:delText>
        </w:r>
      </w:del>
      <w:ins w:id="83" w:author="Morgan Kyung Kaplan" w:date="2024-11-12T14:38:00Z" w16du:dateUtc="2024-11-12T19:38:00Z">
        <w:r w:rsidR="009E2EB2">
          <w:rPr>
            <w:rFonts w:ascii="Times New Roman" w:hAnsi="Times New Roman" w:cs="Times New Roman"/>
            <w:color w:val="000000"/>
          </w:rPr>
          <w:t>captive-</w:t>
        </w:r>
      </w:ins>
      <w:r w:rsidR="00A361FD">
        <w:rPr>
          <w:rFonts w:ascii="Times New Roman" w:hAnsi="Times New Roman" w:cs="Times New Roman"/>
          <w:color w:val="000000"/>
        </w:rPr>
        <w:t>rearing programs.</w:t>
      </w:r>
    </w:p>
    <w:p w14:paraId="54B3D3C9" w14:textId="60A73BC6" w:rsidR="003C5C6A" w:rsidRPr="00F45CE5" w:rsidDel="0077390F" w:rsidRDefault="003C5C6A">
      <w:pPr>
        <w:pStyle w:val="ListParagraph"/>
        <w:numPr>
          <w:ilvl w:val="0"/>
          <w:numId w:val="1"/>
        </w:numPr>
        <w:spacing w:line="480" w:lineRule="auto"/>
        <w:rPr>
          <w:del w:id="84" w:author="Morgan Kyung Kaplan" w:date="2024-11-12T14:49:00Z" w16du:dateUtc="2024-11-12T19:49:00Z"/>
          <w:rFonts w:ascii="Times New Roman" w:hAnsi="Times New Roman" w:cs="Times New Roman"/>
          <w:color w:val="000000"/>
          <w:rPrChange w:id="85" w:author="Morgan Kyung Kaplan" w:date="2024-10-31T15:38:00Z" w16du:dateUtc="2024-10-31T19:38:00Z">
            <w:rPr>
              <w:del w:id="86" w:author="Morgan Kyung Kaplan" w:date="2024-11-12T14:49:00Z" w16du:dateUtc="2024-11-12T19:49:00Z"/>
            </w:rPr>
          </w:rPrChange>
        </w:rPr>
        <w:pPrChange w:id="87" w:author="Morgan Kyung Kaplan" w:date="2024-10-31T15:38:00Z" w16du:dateUtc="2024-10-31T19:38:00Z">
          <w:pPr>
            <w:spacing w:line="480" w:lineRule="auto"/>
          </w:pPr>
        </w:pPrChange>
      </w:pPr>
    </w:p>
    <w:p w14:paraId="2C6F380F" w14:textId="23F09D0A"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Methodology</w:t>
      </w:r>
    </w:p>
    <w:p w14:paraId="78C9AC0B" w14:textId="0C1C5D35" w:rsidR="00A86286" w:rsidRPr="00A86286" w:rsidRDefault="00A86286" w:rsidP="008518CB">
      <w:pPr>
        <w:spacing w:line="480" w:lineRule="auto"/>
        <w:rPr>
          <w:rFonts w:ascii="Times New Roman" w:hAnsi="Times New Roman" w:cs="Times New Roman"/>
          <w:color w:val="000000"/>
        </w:rPr>
      </w:pPr>
      <w:r>
        <w:rPr>
          <w:rFonts w:ascii="Times New Roman" w:hAnsi="Times New Roman" w:cs="Times New Roman"/>
          <w:color w:val="000000"/>
        </w:rPr>
        <w:tab/>
      </w:r>
      <w:del w:id="88" w:author="John CHARLES MAERZ" w:date="2024-10-28T13:29:00Z" w16du:dateUtc="2024-10-28T17:29:00Z">
        <w:r w:rsidR="00455866" w:rsidDel="00466669">
          <w:rPr>
            <w:rFonts w:ascii="Times New Roman" w:hAnsi="Times New Roman" w:cs="Times New Roman"/>
            <w:color w:val="000000"/>
          </w:rPr>
          <w:delText xml:space="preserve">In this thesis, </w:delText>
        </w:r>
      </w:del>
      <w:r w:rsidR="00455866">
        <w:rPr>
          <w:rFonts w:ascii="Times New Roman" w:hAnsi="Times New Roman" w:cs="Times New Roman"/>
          <w:color w:val="000000"/>
        </w:rPr>
        <w:t>I will combine the captive rearing data from the University of Georgia from 2009-2024</w:t>
      </w:r>
      <w:ins w:id="89" w:author="John CHARLES MAERZ" w:date="2024-10-28T13:30:00Z" w16du:dateUtc="2024-10-28T17:30:00Z">
        <w:r w:rsidR="00466669">
          <w:rPr>
            <w:rFonts w:ascii="Times New Roman" w:hAnsi="Times New Roman" w:cs="Times New Roman"/>
            <w:color w:val="000000"/>
          </w:rPr>
          <w:t xml:space="preserve"> </w:t>
        </w:r>
      </w:ins>
      <w:del w:id="90" w:author="John CHARLES MAERZ" w:date="2024-10-28T13:30:00Z" w16du:dateUtc="2024-10-28T17:30:00Z">
        <w:r w:rsidR="00455866" w:rsidDel="00466669">
          <w:rPr>
            <w:rFonts w:ascii="Times New Roman" w:hAnsi="Times New Roman" w:cs="Times New Roman"/>
            <w:color w:val="000000"/>
          </w:rPr>
          <w:delText xml:space="preserve">, </w:delText>
        </w:r>
      </w:del>
      <w:del w:id="91" w:author="John CHARLES MAERZ" w:date="2024-10-28T13:29:00Z" w16du:dateUtc="2024-10-28T17:29:00Z">
        <w:r w:rsidR="00455866" w:rsidDel="00466669">
          <w:rPr>
            <w:rFonts w:ascii="Times New Roman" w:hAnsi="Times New Roman" w:cs="Times New Roman"/>
            <w:color w:val="000000"/>
          </w:rPr>
          <w:delText xml:space="preserve">excluding 2014 and 2020 when no data was collected, </w:delText>
        </w:r>
      </w:del>
      <w:r w:rsidR="00455866">
        <w:rPr>
          <w:rFonts w:ascii="Times New Roman" w:hAnsi="Times New Roman" w:cs="Times New Roman"/>
          <w:color w:val="000000"/>
        </w:rPr>
        <w:t>into a master data</w:t>
      </w:r>
      <w:ins w:id="92" w:author="Morgan Kyung Kaplan" w:date="2024-11-12T14:38:00Z" w16du:dateUtc="2024-11-12T19:38:00Z">
        <w:r w:rsidR="009E2EB2">
          <w:rPr>
            <w:rFonts w:ascii="Times New Roman" w:hAnsi="Times New Roman" w:cs="Times New Roman"/>
            <w:color w:val="000000"/>
          </w:rPr>
          <w:t xml:space="preserve"> </w:t>
        </w:r>
      </w:ins>
      <w:r w:rsidR="00455866">
        <w:rPr>
          <w:rFonts w:ascii="Times New Roman" w:hAnsi="Times New Roman" w:cs="Times New Roman"/>
          <w:color w:val="000000"/>
        </w:rPr>
        <w:t>file that includes information about</w:t>
      </w:r>
      <w:del w:id="93" w:author="Vanessa C Kinney Terrell" w:date="2024-11-12T22:56:00Z" w16du:dateUtc="2024-11-13T03:56:00Z">
        <w:r w:rsidR="00455866" w:rsidDel="007C0F16">
          <w:rPr>
            <w:rFonts w:ascii="Times New Roman" w:hAnsi="Times New Roman" w:cs="Times New Roman"/>
            <w:color w:val="000000"/>
          </w:rPr>
          <w:delText xml:space="preserve"> </w:delText>
        </w:r>
        <w:r w:rsidR="009E2EB2" w:rsidDel="007C0F16">
          <w:rPr>
            <w:rFonts w:ascii="Times New Roman" w:hAnsi="Times New Roman" w:cs="Times New Roman"/>
            <w:color w:val="000000"/>
          </w:rPr>
          <w:delText>the</w:delText>
        </w:r>
      </w:del>
      <w:r w:rsidR="009E2EB2">
        <w:rPr>
          <w:rFonts w:ascii="Times New Roman" w:hAnsi="Times New Roman" w:cs="Times New Roman"/>
          <w:color w:val="000000"/>
        </w:rPr>
        <w:t xml:space="preserve"> </w:t>
      </w:r>
      <w:r w:rsidR="00417376">
        <w:rPr>
          <w:rFonts w:ascii="Times New Roman" w:hAnsi="Times New Roman" w:cs="Times New Roman"/>
          <w:color w:val="000000"/>
        </w:rPr>
        <w:t>clutch identity, date of hatching, stock</w:t>
      </w:r>
      <w:r w:rsidR="007C0F16">
        <w:rPr>
          <w:rFonts w:ascii="Times New Roman" w:hAnsi="Times New Roman" w:cs="Times New Roman"/>
          <w:color w:val="000000"/>
        </w:rPr>
        <w:t>ing</w:t>
      </w:r>
      <w:r w:rsidR="00417376">
        <w:rPr>
          <w:rFonts w:ascii="Times New Roman" w:hAnsi="Times New Roman" w:cs="Times New Roman"/>
          <w:color w:val="000000"/>
        </w:rPr>
        <w:t xml:space="preserve"> date, stocking density, </w:t>
      </w:r>
      <w:r w:rsidR="00455866">
        <w:rPr>
          <w:rFonts w:ascii="Times New Roman" w:hAnsi="Times New Roman" w:cs="Times New Roman"/>
          <w:color w:val="000000"/>
        </w:rPr>
        <w:t xml:space="preserve">date of metamorphosis, </w:t>
      </w:r>
      <w:r w:rsidR="007B086B">
        <w:rPr>
          <w:rFonts w:ascii="Times New Roman" w:hAnsi="Times New Roman" w:cs="Times New Roman"/>
          <w:color w:val="000000"/>
        </w:rPr>
        <w:t>mass at metamorphosis, year, and fate comments or other additional morphological notes. After I com</w:t>
      </w:r>
      <w:r w:rsidR="00217EAC">
        <w:rPr>
          <w:rFonts w:ascii="Times New Roman" w:hAnsi="Times New Roman" w:cs="Times New Roman"/>
          <w:color w:val="000000"/>
        </w:rPr>
        <w:t xml:space="preserve">pile this dataset, I will look for patterns associated with how long it took for metamorphosis to occur versus the fate of each frog, along with the fate associated with different </w:t>
      </w:r>
      <w:r w:rsidR="00466669">
        <w:rPr>
          <w:rFonts w:ascii="Times New Roman" w:hAnsi="Times New Roman" w:cs="Times New Roman"/>
          <w:color w:val="000000"/>
        </w:rPr>
        <w:t>clutches</w:t>
      </w:r>
      <w:r w:rsidR="00217EAC">
        <w:rPr>
          <w:rFonts w:ascii="Times New Roman" w:hAnsi="Times New Roman" w:cs="Times New Roman"/>
          <w:color w:val="000000"/>
        </w:rPr>
        <w:t xml:space="preserve">. I will then gather data on humidity and rainfall to see if there are any patterns between these variables and time to metamorphosis and mass at metamorphosis, along with any fate associations. </w:t>
      </w:r>
      <w:del w:id="94" w:author="John CHARLES MAERZ" w:date="2024-10-28T13:31:00Z" w16du:dateUtc="2024-10-28T17:31:00Z">
        <w:r w:rsidR="00217EAC" w:rsidDel="00466669">
          <w:rPr>
            <w:rFonts w:ascii="Times New Roman" w:hAnsi="Times New Roman" w:cs="Times New Roman"/>
            <w:color w:val="000000"/>
          </w:rPr>
          <w:delText xml:space="preserve">I am hoping to gather information about clutch genetics as well, but I am not currently sure </w:delText>
        </w:r>
        <w:r w:rsidR="0039673C" w:rsidDel="00466669">
          <w:rPr>
            <w:rFonts w:ascii="Times New Roman" w:hAnsi="Times New Roman" w:cs="Times New Roman"/>
            <w:color w:val="000000"/>
          </w:rPr>
          <w:delText xml:space="preserve">how much information I can get at this point in time. </w:delText>
        </w:r>
      </w:del>
      <w:r w:rsidR="0039673C">
        <w:rPr>
          <w:rFonts w:ascii="Times New Roman" w:hAnsi="Times New Roman" w:cs="Times New Roman"/>
          <w:color w:val="000000"/>
        </w:rPr>
        <w:t>I will</w:t>
      </w:r>
      <w:del w:id="95" w:author="Vanessa C Kinney Terrell" w:date="2024-11-12T22:57:00Z" w16du:dateUtc="2024-11-13T03:57:00Z">
        <w:r w:rsidR="0039673C" w:rsidDel="007C0F16">
          <w:rPr>
            <w:rFonts w:ascii="Times New Roman" w:hAnsi="Times New Roman" w:cs="Times New Roman"/>
            <w:color w:val="000000"/>
          </w:rPr>
          <w:delText xml:space="preserve"> then</w:delText>
        </w:r>
      </w:del>
      <w:r w:rsidR="0039673C">
        <w:rPr>
          <w:rFonts w:ascii="Times New Roman" w:hAnsi="Times New Roman" w:cs="Times New Roman"/>
          <w:color w:val="000000"/>
        </w:rPr>
        <w:t xml:space="preserve"> </w:t>
      </w:r>
      <w:r w:rsidR="00417376">
        <w:rPr>
          <w:rFonts w:ascii="Times New Roman" w:hAnsi="Times New Roman" w:cs="Times New Roman"/>
          <w:color w:val="000000"/>
        </w:rPr>
        <w:t xml:space="preserve">use this information to </w:t>
      </w:r>
      <w:r w:rsidR="007C0F16">
        <w:rPr>
          <w:rFonts w:ascii="Times New Roman" w:hAnsi="Times New Roman" w:cs="Times New Roman"/>
          <w:color w:val="000000"/>
        </w:rPr>
        <w:t xml:space="preserve">edit the current Maerz Lab standard operating protocol on </w:t>
      </w:r>
      <w:del w:id="96" w:author="Morgan Kyung Kaplan" w:date="2024-11-13T22:21:00Z" w16du:dateUtc="2024-11-14T03:21:00Z">
        <w:r w:rsidR="007C0F16" w:rsidDel="003A77C3">
          <w:rPr>
            <w:rFonts w:ascii="Times New Roman" w:hAnsi="Times New Roman" w:cs="Times New Roman"/>
            <w:color w:val="000000"/>
          </w:rPr>
          <w:delText xml:space="preserve">captive </w:delText>
        </w:r>
      </w:del>
      <w:ins w:id="97" w:author="Morgan Kyung Kaplan" w:date="2024-11-13T22:21:00Z" w16du:dateUtc="2024-11-14T03:21:00Z">
        <w:r w:rsidR="003A77C3">
          <w:rPr>
            <w:rFonts w:ascii="Times New Roman" w:hAnsi="Times New Roman" w:cs="Times New Roman"/>
            <w:color w:val="000000"/>
          </w:rPr>
          <w:t>captive</w:t>
        </w:r>
        <w:r w:rsidR="003A77C3">
          <w:rPr>
            <w:rFonts w:ascii="Times New Roman" w:hAnsi="Times New Roman" w:cs="Times New Roman"/>
            <w:color w:val="000000"/>
          </w:rPr>
          <w:t>-</w:t>
        </w:r>
      </w:ins>
      <w:r w:rsidR="007C0F16">
        <w:rPr>
          <w:rFonts w:ascii="Times New Roman" w:hAnsi="Times New Roman" w:cs="Times New Roman"/>
          <w:color w:val="000000"/>
        </w:rPr>
        <w:t>rearing amphibians to</w:t>
      </w:r>
      <w:r w:rsidR="00417376">
        <w:rPr>
          <w:rFonts w:ascii="Times New Roman" w:hAnsi="Times New Roman" w:cs="Times New Roman"/>
          <w:color w:val="000000"/>
        </w:rPr>
        <w:t xml:space="preserve"> </w:t>
      </w:r>
      <w:r w:rsidR="007C0F16">
        <w:rPr>
          <w:rFonts w:ascii="Times New Roman" w:hAnsi="Times New Roman" w:cs="Times New Roman"/>
          <w:color w:val="000000"/>
        </w:rPr>
        <w:t>be a</w:t>
      </w:r>
      <w:del w:id="98" w:author="Vanessa C Kinney Terrell" w:date="2024-11-12T22:58:00Z" w16du:dateUtc="2024-11-13T03:58:00Z">
        <w:r w:rsidR="0039673C" w:rsidDel="007C0F16">
          <w:rPr>
            <w:rFonts w:ascii="Times New Roman" w:hAnsi="Times New Roman" w:cs="Times New Roman"/>
            <w:color w:val="000000"/>
          </w:rPr>
          <w:delText>a</w:delText>
        </w:r>
      </w:del>
      <w:r w:rsidR="0039673C">
        <w:rPr>
          <w:rFonts w:ascii="Times New Roman" w:hAnsi="Times New Roman" w:cs="Times New Roman"/>
          <w:color w:val="000000"/>
        </w:rPr>
        <w:t xml:space="preserve"> comprehensive </w:t>
      </w:r>
      <w:r w:rsidR="0039673C">
        <w:rPr>
          <w:rFonts w:ascii="Times New Roman" w:hAnsi="Times New Roman" w:cs="Times New Roman"/>
          <w:color w:val="000000"/>
        </w:rPr>
        <w:lastRenderedPageBreak/>
        <w:t>guide to captive-rearing Gopher frogs in Georgia</w:t>
      </w:r>
      <w:ins w:id="99" w:author="Vanessa C Kinney Terrell" w:date="2024-11-12T22:58:00Z" w16du:dateUtc="2024-11-13T03:58:00Z">
        <w:r w:rsidR="007C0F16">
          <w:rPr>
            <w:rFonts w:ascii="Times New Roman" w:hAnsi="Times New Roman" w:cs="Times New Roman"/>
            <w:color w:val="000000"/>
          </w:rPr>
          <w:t>.</w:t>
        </w:r>
      </w:ins>
      <w:r w:rsidR="0039673C">
        <w:rPr>
          <w:rFonts w:ascii="Times New Roman" w:hAnsi="Times New Roman" w:cs="Times New Roman"/>
          <w:color w:val="000000"/>
        </w:rPr>
        <w:t xml:space="preserve"> </w:t>
      </w:r>
      <w:r w:rsidR="007C0F16">
        <w:rPr>
          <w:rFonts w:ascii="Times New Roman" w:hAnsi="Times New Roman" w:cs="Times New Roman"/>
          <w:color w:val="000000"/>
        </w:rPr>
        <w:t>This protocol will be available to collaborators and other entities that are working with Gopher frogs throughout their range</w:t>
      </w:r>
      <w:r w:rsidR="0039673C">
        <w:rPr>
          <w:rFonts w:ascii="Times New Roman" w:hAnsi="Times New Roman" w:cs="Times New Roman"/>
          <w:color w:val="000000"/>
        </w:rPr>
        <w:t xml:space="preserve">. I will include my analysis of different variables in the guide </w:t>
      </w:r>
      <w:ins w:id="100" w:author="John CHARLES MAERZ" w:date="2024-10-28T13:31:00Z" w16du:dateUtc="2024-10-28T17:31:00Z">
        <w:r w:rsidR="00466669">
          <w:rPr>
            <w:rFonts w:ascii="Times New Roman" w:hAnsi="Times New Roman" w:cs="Times New Roman"/>
            <w:color w:val="000000"/>
          </w:rPr>
          <w:t>t</w:t>
        </w:r>
      </w:ins>
      <w:del w:id="101" w:author="John CHARLES MAERZ" w:date="2024-10-28T13:31:00Z" w16du:dateUtc="2024-10-28T17:31:00Z">
        <w:r w:rsidR="0039673C" w:rsidDel="00466669">
          <w:rPr>
            <w:rFonts w:ascii="Times New Roman" w:hAnsi="Times New Roman" w:cs="Times New Roman"/>
            <w:color w:val="000000"/>
          </w:rPr>
          <w:delText>in order t</w:delText>
        </w:r>
      </w:del>
      <w:r w:rsidR="0039673C">
        <w:rPr>
          <w:rFonts w:ascii="Times New Roman" w:hAnsi="Times New Roman" w:cs="Times New Roman"/>
          <w:color w:val="000000"/>
        </w:rPr>
        <w:t xml:space="preserve">o </w:t>
      </w:r>
      <w:proofErr w:type="gramStart"/>
      <w:r w:rsidR="0039673C">
        <w:rPr>
          <w:rFonts w:ascii="Times New Roman" w:hAnsi="Times New Roman" w:cs="Times New Roman"/>
          <w:color w:val="000000"/>
        </w:rPr>
        <w:t>promote</w:t>
      </w:r>
      <w:proofErr w:type="gramEnd"/>
      <w:r w:rsidR="0039673C">
        <w:rPr>
          <w:rFonts w:ascii="Times New Roman" w:hAnsi="Times New Roman" w:cs="Times New Roman"/>
          <w:color w:val="000000"/>
        </w:rPr>
        <w:t xml:space="preserve"> the highest success rates of other captive-rearing projects as well as our own.</w:t>
      </w:r>
    </w:p>
    <w:p w14:paraId="0DA201AE" w14:textId="73C95D6B"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Anticipated Results and Significance of Research</w:t>
      </w:r>
    </w:p>
    <w:p w14:paraId="6C19E0F1" w14:textId="601D047F" w:rsidR="0039673C" w:rsidRPr="0039673C" w:rsidRDefault="0039673C" w:rsidP="008518CB">
      <w:pPr>
        <w:spacing w:line="480" w:lineRule="auto"/>
        <w:rPr>
          <w:rFonts w:ascii="Times New Roman" w:hAnsi="Times New Roman" w:cs="Times New Roman"/>
          <w:color w:val="000000"/>
        </w:rPr>
      </w:pPr>
      <w:r>
        <w:rPr>
          <w:rFonts w:ascii="Times New Roman" w:hAnsi="Times New Roman" w:cs="Times New Roman"/>
          <w:color w:val="000000"/>
        </w:rPr>
        <w:tab/>
      </w:r>
      <w:r w:rsidR="00466669">
        <w:rPr>
          <w:rFonts w:ascii="Times New Roman" w:hAnsi="Times New Roman" w:cs="Times New Roman"/>
          <w:color w:val="000000"/>
        </w:rPr>
        <w:t xml:space="preserve">I expect to demonstrate that there is </w:t>
      </w:r>
      <w:ins w:id="102" w:author="Morgan Kyung Kaplan" w:date="2024-11-12T14:43:00Z" w16du:dateUtc="2024-11-12T19:43:00Z">
        <w:r w:rsidR="00CD1CBF">
          <w:rPr>
            <w:rFonts w:ascii="Times New Roman" w:hAnsi="Times New Roman" w:cs="Times New Roman"/>
            <w:color w:val="000000"/>
          </w:rPr>
          <w:t xml:space="preserve">a </w:t>
        </w:r>
      </w:ins>
      <w:r w:rsidR="00466669">
        <w:rPr>
          <w:rFonts w:ascii="Times New Roman" w:hAnsi="Times New Roman" w:cs="Times New Roman"/>
          <w:color w:val="000000"/>
        </w:rPr>
        <w:t xml:space="preserve">high variation in </w:t>
      </w:r>
      <w:del w:id="103" w:author="Morgan Kyung Kaplan" w:date="2024-11-12T14:43:00Z" w16du:dateUtc="2024-11-12T19:43:00Z">
        <w:r w:rsidR="00466669" w:rsidDel="00CD1CBF">
          <w:rPr>
            <w:rFonts w:ascii="Times New Roman" w:hAnsi="Times New Roman" w:cs="Times New Roman"/>
            <w:color w:val="000000"/>
          </w:rPr>
          <w:delText xml:space="preserve">captive </w:delText>
        </w:r>
      </w:del>
      <w:ins w:id="104" w:author="Morgan Kyung Kaplan" w:date="2024-11-12T14:43:00Z" w16du:dateUtc="2024-11-12T19:43:00Z">
        <w:r w:rsidR="00CD1CBF">
          <w:rPr>
            <w:rFonts w:ascii="Times New Roman" w:hAnsi="Times New Roman" w:cs="Times New Roman"/>
            <w:color w:val="000000"/>
          </w:rPr>
          <w:t>captive-</w:t>
        </w:r>
      </w:ins>
      <w:r w:rsidR="00466669">
        <w:rPr>
          <w:rFonts w:ascii="Times New Roman" w:hAnsi="Times New Roman" w:cs="Times New Roman"/>
          <w:color w:val="000000"/>
        </w:rPr>
        <w:t xml:space="preserve">rearing success (survival and size at metamorphosis) that is related to random variation among clutches. This might reflect inherent genetic differences among individuals or maternal </w:t>
      </w:r>
      <w:del w:id="105" w:author="Morgan Kyung Kaplan" w:date="2024-11-12T14:43:00Z" w16du:dateUtc="2024-11-12T19:43:00Z">
        <w:r w:rsidR="00466669" w:rsidDel="00CD1CBF">
          <w:rPr>
            <w:rFonts w:ascii="Times New Roman" w:hAnsi="Times New Roman" w:cs="Times New Roman"/>
            <w:color w:val="000000"/>
          </w:rPr>
          <w:delText xml:space="preserve">affects </w:delText>
        </w:r>
      </w:del>
      <w:ins w:id="106" w:author="Morgan Kyung Kaplan" w:date="2024-11-12T14:43:00Z" w16du:dateUtc="2024-11-12T19:43:00Z">
        <w:r w:rsidR="00CD1CBF">
          <w:rPr>
            <w:rFonts w:ascii="Times New Roman" w:hAnsi="Times New Roman" w:cs="Times New Roman"/>
            <w:color w:val="000000"/>
          </w:rPr>
          <w:t xml:space="preserve">effects </w:t>
        </w:r>
      </w:ins>
      <w:r w:rsidR="00466669">
        <w:rPr>
          <w:rFonts w:ascii="Times New Roman" w:hAnsi="Times New Roman" w:cs="Times New Roman"/>
          <w:color w:val="000000"/>
        </w:rPr>
        <w:t xml:space="preserve">that can occur in female provisioning of resources to their eggs, which might vary among females and from year to year. I also expect development to be slower in cooler, rainier years because of the effects of temperature and light on algal production in aquaculture tanks; though I also expect higher mortality in very hot years associated with reduced dissolved oxygen and stress-related outbreaks of disease or abnormalities. </w:t>
      </w:r>
      <w:r w:rsidR="000404E3">
        <w:rPr>
          <w:rFonts w:ascii="Times New Roman" w:hAnsi="Times New Roman" w:cs="Times New Roman"/>
          <w:color w:val="000000"/>
        </w:rPr>
        <w:t xml:space="preserve">This research </w:t>
      </w:r>
      <w:r w:rsidR="00466669">
        <w:rPr>
          <w:rFonts w:ascii="Times New Roman" w:hAnsi="Times New Roman" w:cs="Times New Roman"/>
          <w:color w:val="000000"/>
        </w:rPr>
        <w:t xml:space="preserve">will be important for forecasting the capacity of </w:t>
      </w:r>
      <w:del w:id="107" w:author="Morgan Kyung Kaplan" w:date="2024-11-12T14:43:00Z" w16du:dateUtc="2024-11-12T19:43:00Z">
        <w:r w:rsidR="00466669" w:rsidDel="0012456D">
          <w:rPr>
            <w:rFonts w:ascii="Times New Roman" w:hAnsi="Times New Roman" w:cs="Times New Roman"/>
            <w:color w:val="000000"/>
          </w:rPr>
          <w:delText xml:space="preserve">captive </w:delText>
        </w:r>
      </w:del>
      <w:ins w:id="108" w:author="Morgan Kyung Kaplan" w:date="2024-11-12T14:43:00Z" w16du:dateUtc="2024-11-12T19:43:00Z">
        <w:r w:rsidR="0012456D">
          <w:rPr>
            <w:rFonts w:ascii="Times New Roman" w:hAnsi="Times New Roman" w:cs="Times New Roman"/>
            <w:color w:val="000000"/>
          </w:rPr>
          <w:t>captive-</w:t>
        </w:r>
      </w:ins>
      <w:r w:rsidR="00466669">
        <w:rPr>
          <w:rFonts w:ascii="Times New Roman" w:hAnsi="Times New Roman" w:cs="Times New Roman"/>
          <w:color w:val="000000"/>
        </w:rPr>
        <w:t xml:space="preserve">rearing programs to provide predictable numbers of viable juvenile Gopher frogs for release and in estimating the rates at which programs can expect random poor performance in </w:t>
      </w:r>
      <w:del w:id="109" w:author="Morgan Kyung Kaplan" w:date="2024-11-12T14:43:00Z" w16du:dateUtc="2024-11-12T19:43:00Z">
        <w:r w:rsidR="00466669" w:rsidDel="0012456D">
          <w:rPr>
            <w:rFonts w:ascii="Times New Roman" w:hAnsi="Times New Roman" w:cs="Times New Roman"/>
            <w:color w:val="000000"/>
          </w:rPr>
          <w:delText xml:space="preserve">captive </w:delText>
        </w:r>
      </w:del>
      <w:ins w:id="110" w:author="Morgan Kyung Kaplan" w:date="2024-11-12T14:43:00Z" w16du:dateUtc="2024-11-12T19:43:00Z">
        <w:r w:rsidR="0012456D">
          <w:rPr>
            <w:rFonts w:ascii="Times New Roman" w:hAnsi="Times New Roman" w:cs="Times New Roman"/>
            <w:color w:val="000000"/>
          </w:rPr>
          <w:t>captive-</w:t>
        </w:r>
      </w:ins>
      <w:r w:rsidR="00466669">
        <w:rPr>
          <w:rFonts w:ascii="Times New Roman" w:hAnsi="Times New Roman" w:cs="Times New Roman"/>
          <w:color w:val="000000"/>
        </w:rPr>
        <w:t>rearing outcomes.</w:t>
      </w:r>
    </w:p>
    <w:p w14:paraId="37EBE923" w14:textId="7EDA7E73"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Prior Research Experience</w:t>
      </w:r>
    </w:p>
    <w:p w14:paraId="14EF7C4D" w14:textId="7ABF39AE" w:rsidR="00C73C9B" w:rsidRDefault="002F2834" w:rsidP="008518CB">
      <w:pPr>
        <w:spacing w:line="480" w:lineRule="auto"/>
        <w:rPr>
          <w:rFonts w:ascii="Times New Roman" w:hAnsi="Times New Roman" w:cs="Times New Roman"/>
          <w:color w:val="000000"/>
        </w:rPr>
      </w:pPr>
      <w:r>
        <w:rPr>
          <w:rFonts w:ascii="Times New Roman" w:hAnsi="Times New Roman" w:cs="Times New Roman"/>
          <w:color w:val="000000"/>
        </w:rPr>
        <w:tab/>
      </w:r>
      <w:r w:rsidR="00C73C9B" w:rsidRPr="00C73C9B">
        <w:rPr>
          <w:rFonts w:ascii="Times New Roman" w:hAnsi="Times New Roman" w:cs="Times New Roman"/>
          <w:color w:val="000000"/>
        </w:rPr>
        <w:t xml:space="preserve">I conducted </w:t>
      </w:r>
      <w:del w:id="111" w:author="Vanessa C Kinney Terrell" w:date="2024-11-12T23:03:00Z" w16du:dateUtc="2024-11-13T04:03:00Z">
        <w:r w:rsidR="00C73C9B" w:rsidRPr="00C73C9B" w:rsidDel="007C0F16">
          <w:rPr>
            <w:rFonts w:ascii="Times New Roman" w:hAnsi="Times New Roman" w:cs="Times New Roman"/>
            <w:color w:val="000000"/>
          </w:rPr>
          <w:delText xml:space="preserve">captive-rearing </w:delText>
        </w:r>
      </w:del>
      <w:r w:rsidR="00C73C9B" w:rsidRPr="00C73C9B">
        <w:rPr>
          <w:rFonts w:ascii="Times New Roman" w:hAnsi="Times New Roman" w:cs="Times New Roman"/>
          <w:color w:val="000000"/>
        </w:rPr>
        <w:t>undergraduate research through the Maerz Lab in Spring 2023</w:t>
      </w:r>
      <w:r w:rsidR="007C0F16">
        <w:rPr>
          <w:rFonts w:ascii="Times New Roman" w:hAnsi="Times New Roman" w:cs="Times New Roman"/>
          <w:color w:val="000000"/>
        </w:rPr>
        <w:t xml:space="preserve"> that included assisting with the Gopher frog captive-rearing project</w:t>
      </w:r>
      <w:r w:rsidR="00C73C9B" w:rsidRPr="00C73C9B">
        <w:rPr>
          <w:rFonts w:ascii="Times New Roman" w:hAnsi="Times New Roman" w:cs="Times New Roman"/>
          <w:color w:val="000000"/>
        </w:rPr>
        <w:t xml:space="preserve">. Because I helped raise frogs from an egg </w:t>
      </w:r>
      <w:del w:id="112" w:author="Vanessa C Kinney Terrell" w:date="2024-11-12T23:02:00Z" w16du:dateUtc="2024-11-13T04:02:00Z">
        <w:r w:rsidR="00C73C9B" w:rsidRPr="00C73C9B" w:rsidDel="007C0F16">
          <w:rPr>
            <w:rFonts w:ascii="Times New Roman" w:hAnsi="Times New Roman" w:cs="Times New Roman"/>
            <w:color w:val="000000"/>
          </w:rPr>
          <w:delText xml:space="preserve">ball </w:delText>
        </w:r>
      </w:del>
      <w:r w:rsidR="00C73C9B" w:rsidRPr="00C73C9B">
        <w:rPr>
          <w:rFonts w:ascii="Times New Roman" w:hAnsi="Times New Roman" w:cs="Times New Roman"/>
          <w:color w:val="000000"/>
        </w:rPr>
        <w:t xml:space="preserve">to </w:t>
      </w:r>
      <w:proofErr w:type="spellStart"/>
      <w:r w:rsidR="00C73C9B" w:rsidRPr="00C73C9B">
        <w:rPr>
          <w:rFonts w:ascii="Times New Roman" w:hAnsi="Times New Roman" w:cs="Times New Roman"/>
          <w:color w:val="000000"/>
        </w:rPr>
        <w:t>metamorph</w:t>
      </w:r>
      <w:proofErr w:type="spellEnd"/>
      <w:del w:id="113" w:author="Vanessa C Kinney Terrell" w:date="2024-11-12T23:02:00Z" w16du:dateUtc="2024-11-13T04:02:00Z">
        <w:r w:rsidR="00C73C9B" w:rsidRPr="00C73C9B" w:rsidDel="007C0F16">
          <w:rPr>
            <w:rFonts w:ascii="Times New Roman" w:hAnsi="Times New Roman" w:cs="Times New Roman"/>
            <w:color w:val="000000"/>
          </w:rPr>
          <w:delText>s</w:delText>
        </w:r>
      </w:del>
      <w:r w:rsidR="00C73C9B" w:rsidRPr="00C73C9B">
        <w:rPr>
          <w:rFonts w:ascii="Times New Roman" w:hAnsi="Times New Roman" w:cs="Times New Roman"/>
          <w:color w:val="000000"/>
        </w:rPr>
        <w:t xml:space="preserve"> firsthand, I have a strong grasp on how the process works and the importance of each step I will analyze. I was also responsible for caring for adult frogs that lived in the field lab prior to translocation, so I am familiar with their needs and regular behaviors and morphology. I </w:t>
      </w:r>
      <w:r w:rsidR="00C73C9B" w:rsidRPr="00C73C9B">
        <w:rPr>
          <w:rFonts w:ascii="Times New Roman" w:hAnsi="Times New Roman" w:cs="Times New Roman"/>
          <w:color w:val="000000"/>
        </w:rPr>
        <w:lastRenderedPageBreak/>
        <w:t xml:space="preserve">have additionally helped with research projects on salamanders and terrapins, so my general herpetological knowledge may also assist me with my thesis. </w:t>
      </w:r>
    </w:p>
    <w:p w14:paraId="0C071DF3" w14:textId="31D82DA4" w:rsidR="00076625" w:rsidRDefault="009428C8" w:rsidP="00E177A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Literature Cited</w:t>
      </w:r>
    </w:p>
    <w:p w14:paraId="26E706C4" w14:textId="77777777" w:rsidR="0074146B" w:rsidRDefault="00D46957" w:rsidP="0074146B">
      <w:pPr>
        <w:spacing w:line="480" w:lineRule="auto"/>
        <w:rPr>
          <w:rFonts w:ascii="Times New Roman" w:hAnsi="Times New Roman" w:cs="Times New Roman"/>
          <w:i/>
          <w:iCs/>
          <w:color w:val="000000"/>
        </w:rPr>
      </w:pPr>
      <w:r w:rsidRPr="00D46957">
        <w:rPr>
          <w:rFonts w:ascii="Times New Roman" w:hAnsi="Times New Roman" w:cs="Times New Roman"/>
          <w:color w:val="000000"/>
        </w:rPr>
        <w:t>Cork, E. (</w:t>
      </w:r>
      <w:r w:rsidR="0030049C">
        <w:rPr>
          <w:rFonts w:ascii="Times New Roman" w:hAnsi="Times New Roman" w:cs="Times New Roman"/>
          <w:color w:val="000000"/>
        </w:rPr>
        <w:t>2019)</w:t>
      </w:r>
      <w:r w:rsidRPr="00D46957">
        <w:rPr>
          <w:rFonts w:ascii="Times New Roman" w:hAnsi="Times New Roman" w:cs="Times New Roman"/>
          <w:color w:val="000000"/>
        </w:rPr>
        <w:t xml:space="preserve">. </w:t>
      </w:r>
      <w:r w:rsidRPr="00D46957">
        <w:rPr>
          <w:rFonts w:ascii="Times New Roman" w:hAnsi="Times New Roman" w:cs="Times New Roman"/>
          <w:i/>
          <w:iCs/>
          <w:color w:val="000000"/>
        </w:rPr>
        <w:t xml:space="preserve">Modeling occupancy and habitat suitability to guide management for the </w:t>
      </w:r>
    </w:p>
    <w:p w14:paraId="4B8D3D0B" w14:textId="52E499A4" w:rsidR="00D46957" w:rsidRDefault="00D46957" w:rsidP="0074146B">
      <w:pPr>
        <w:spacing w:line="480" w:lineRule="auto"/>
        <w:ind w:left="720"/>
        <w:rPr>
          <w:rFonts w:ascii="Times New Roman" w:hAnsi="Times New Roman" w:cs="Times New Roman"/>
          <w:color w:val="000000"/>
        </w:rPr>
      </w:pPr>
      <w:r w:rsidRPr="00D46957">
        <w:rPr>
          <w:rFonts w:ascii="Times New Roman" w:hAnsi="Times New Roman" w:cs="Times New Roman"/>
          <w:i/>
          <w:iCs/>
          <w:color w:val="000000"/>
        </w:rPr>
        <w:t>gopher frog (Rana capito) in South Georgia</w:t>
      </w:r>
      <w:r w:rsidRPr="00D46957">
        <w:rPr>
          <w:rFonts w:ascii="Times New Roman" w:hAnsi="Times New Roman" w:cs="Times New Roman"/>
          <w:color w:val="000000"/>
        </w:rPr>
        <w:t xml:space="preserve"> (</w:t>
      </w:r>
      <w:proofErr w:type="gramStart"/>
      <w:r w:rsidRPr="00D46957">
        <w:rPr>
          <w:rFonts w:ascii="Times New Roman" w:hAnsi="Times New Roman" w:cs="Times New Roman"/>
          <w:color w:val="000000"/>
        </w:rPr>
        <w:t>Master's</w:t>
      </w:r>
      <w:proofErr w:type="gramEnd"/>
      <w:r w:rsidRPr="00D46957">
        <w:rPr>
          <w:rFonts w:ascii="Times New Roman" w:hAnsi="Times New Roman" w:cs="Times New Roman"/>
          <w:color w:val="000000"/>
        </w:rPr>
        <w:t xml:space="preserve"> thesis). </w:t>
      </w:r>
      <w:r w:rsidR="0030049C">
        <w:rPr>
          <w:rFonts w:ascii="Times New Roman" w:hAnsi="Times New Roman" w:cs="Times New Roman"/>
          <w:color w:val="000000"/>
        </w:rPr>
        <w:t>University of Georgia. Athens, GA.</w:t>
      </w:r>
    </w:p>
    <w:p w14:paraId="0A3BCA0F" w14:textId="3001EFB9" w:rsidR="0004544E" w:rsidRDefault="00791AA4" w:rsidP="00E177AB">
      <w:pPr>
        <w:spacing w:line="480" w:lineRule="auto"/>
        <w:rPr>
          <w:rFonts w:ascii="Times New Roman" w:hAnsi="Times New Roman" w:cs="Times New Roman"/>
          <w:i/>
          <w:iCs/>
          <w:color w:val="000000"/>
        </w:rPr>
      </w:pPr>
      <w:r w:rsidRPr="00791AA4">
        <w:rPr>
          <w:rFonts w:ascii="Times New Roman" w:hAnsi="Times New Roman" w:cs="Times New Roman"/>
          <w:color w:val="000000"/>
        </w:rPr>
        <w:t>Graham, K. M. (</w:t>
      </w:r>
      <w:r>
        <w:rPr>
          <w:rFonts w:ascii="Times New Roman" w:hAnsi="Times New Roman" w:cs="Times New Roman"/>
          <w:color w:val="000000"/>
        </w:rPr>
        <w:t>2015</w:t>
      </w:r>
      <w:r w:rsidR="0004544E">
        <w:rPr>
          <w:rFonts w:ascii="Times New Roman" w:hAnsi="Times New Roman" w:cs="Times New Roman"/>
          <w:color w:val="000000"/>
        </w:rPr>
        <w:t>)</w:t>
      </w:r>
      <w:r w:rsidRPr="00791AA4">
        <w:rPr>
          <w:rFonts w:ascii="Times New Roman" w:hAnsi="Times New Roman" w:cs="Times New Roman"/>
          <w:color w:val="000000"/>
        </w:rPr>
        <w:t xml:space="preserve">. </w:t>
      </w:r>
      <w:r w:rsidRPr="00791AA4">
        <w:rPr>
          <w:rFonts w:ascii="Times New Roman" w:hAnsi="Times New Roman" w:cs="Times New Roman"/>
          <w:i/>
          <w:iCs/>
          <w:color w:val="000000"/>
        </w:rPr>
        <w:t xml:space="preserve">Conserving the Mississippi gopher frog (Lithobates </w:t>
      </w:r>
      <w:proofErr w:type="spellStart"/>
      <w:r w:rsidRPr="00791AA4">
        <w:rPr>
          <w:rFonts w:ascii="Times New Roman" w:hAnsi="Times New Roman" w:cs="Times New Roman"/>
          <w:i/>
          <w:iCs/>
          <w:color w:val="000000"/>
        </w:rPr>
        <w:t>sevosa</w:t>
      </w:r>
      <w:proofErr w:type="spellEnd"/>
      <w:r w:rsidRPr="00791AA4">
        <w:rPr>
          <w:rFonts w:ascii="Times New Roman" w:hAnsi="Times New Roman" w:cs="Times New Roman"/>
          <w:i/>
          <w:iCs/>
          <w:color w:val="000000"/>
        </w:rPr>
        <w:t xml:space="preserve">) through the </w:t>
      </w:r>
    </w:p>
    <w:p w14:paraId="6847EC41" w14:textId="776C2106" w:rsidR="00791AA4" w:rsidRDefault="00791AA4" w:rsidP="0004544E">
      <w:pPr>
        <w:spacing w:line="480" w:lineRule="auto"/>
        <w:ind w:left="720"/>
        <w:rPr>
          <w:ins w:id="114" w:author="Morgan Kyung Kaplan" w:date="2024-11-12T14:56:00Z" w16du:dateUtc="2024-11-12T19:56:00Z"/>
          <w:rFonts w:ascii="Times New Roman" w:hAnsi="Times New Roman" w:cs="Times New Roman"/>
          <w:color w:val="000000"/>
        </w:rPr>
      </w:pPr>
      <w:r w:rsidRPr="00791AA4">
        <w:rPr>
          <w:rFonts w:ascii="Times New Roman" w:hAnsi="Times New Roman" w:cs="Times New Roman"/>
          <w:i/>
          <w:iCs/>
          <w:color w:val="000000"/>
        </w:rPr>
        <w:t>use of assisted reproductive technologies</w:t>
      </w:r>
      <w:r w:rsidRPr="00791AA4">
        <w:rPr>
          <w:rFonts w:ascii="Times New Roman" w:hAnsi="Times New Roman" w:cs="Times New Roman"/>
          <w:color w:val="000000"/>
        </w:rPr>
        <w:t xml:space="preserve"> (</w:t>
      </w:r>
      <w:proofErr w:type="gramStart"/>
      <w:r w:rsidRPr="00791AA4">
        <w:rPr>
          <w:rFonts w:ascii="Times New Roman" w:hAnsi="Times New Roman" w:cs="Times New Roman"/>
          <w:color w:val="000000"/>
        </w:rPr>
        <w:t>Master's</w:t>
      </w:r>
      <w:proofErr w:type="gramEnd"/>
      <w:r w:rsidRPr="00791AA4">
        <w:rPr>
          <w:rFonts w:ascii="Times New Roman" w:hAnsi="Times New Roman" w:cs="Times New Roman"/>
          <w:color w:val="000000"/>
        </w:rPr>
        <w:t xml:space="preserve"> thesis). </w:t>
      </w:r>
      <w:r w:rsidR="004A62B5">
        <w:rPr>
          <w:rFonts w:ascii="Times New Roman" w:hAnsi="Times New Roman" w:cs="Times New Roman"/>
          <w:color w:val="000000"/>
        </w:rPr>
        <w:t xml:space="preserve">Mississippi State University. </w:t>
      </w:r>
      <w:r w:rsidR="007E1FE4">
        <w:rPr>
          <w:rFonts w:ascii="Times New Roman" w:hAnsi="Times New Roman" w:cs="Times New Roman"/>
          <w:color w:val="000000"/>
        </w:rPr>
        <w:t>Mississippi State, MS.</w:t>
      </w:r>
    </w:p>
    <w:p w14:paraId="3EB6E49D" w14:textId="77777777" w:rsidR="00E0756A" w:rsidRDefault="00E0756A" w:rsidP="00E0756A">
      <w:pPr>
        <w:spacing w:line="480" w:lineRule="auto"/>
        <w:rPr>
          <w:ins w:id="115" w:author="Morgan Kyung Kaplan" w:date="2024-11-12T14:56:00Z" w16du:dateUtc="2024-11-12T19:56:00Z"/>
          <w:rFonts w:ascii="Times New Roman" w:hAnsi="Times New Roman" w:cs="Times New Roman"/>
          <w:color w:val="000000"/>
        </w:rPr>
      </w:pPr>
      <w:ins w:id="116" w:author="Morgan Kyung Kaplan" w:date="2024-11-12T14:56:00Z" w16du:dateUtc="2024-11-12T19:56:00Z">
        <w:r w:rsidRPr="00DD258F">
          <w:rPr>
            <w:rFonts w:ascii="Times New Roman" w:hAnsi="Times New Roman" w:cs="Times New Roman"/>
            <w:color w:val="000000"/>
          </w:rPr>
          <w:t xml:space="preserve">IUCN SSC Amphibian Specialist Group (2024). Amphibian conservation action plan: A status </w:t>
        </w:r>
      </w:ins>
    </w:p>
    <w:p w14:paraId="3D3977E3" w14:textId="49CEF91A" w:rsidR="00E0756A" w:rsidRPr="00E0756A" w:rsidRDefault="00E0756A" w:rsidP="00E0756A">
      <w:pPr>
        <w:spacing w:line="480" w:lineRule="auto"/>
        <w:ind w:left="720"/>
        <w:rPr>
          <w:rFonts w:ascii="Times New Roman" w:hAnsi="Times New Roman" w:cs="Times New Roman"/>
          <w:color w:val="000000"/>
        </w:rPr>
      </w:pPr>
      <w:ins w:id="117" w:author="Morgan Kyung Kaplan" w:date="2024-11-12T14:56:00Z" w16du:dateUtc="2024-11-12T19:56:00Z">
        <w:r w:rsidRPr="00DD258F">
          <w:rPr>
            <w:rFonts w:ascii="Times New Roman" w:hAnsi="Times New Roman" w:cs="Times New Roman"/>
            <w:color w:val="000000"/>
          </w:rPr>
          <w:t xml:space="preserve">review and roadmap for global amphibian conservation. Wren, S., </w:t>
        </w:r>
        <w:proofErr w:type="spellStart"/>
        <w:r w:rsidRPr="00DD258F">
          <w:rPr>
            <w:rFonts w:ascii="Times New Roman" w:hAnsi="Times New Roman" w:cs="Times New Roman"/>
            <w:color w:val="000000"/>
          </w:rPr>
          <w:t>Borzée</w:t>
        </w:r>
        <w:proofErr w:type="spellEnd"/>
        <w:r w:rsidRPr="00DD258F">
          <w:rPr>
            <w:rFonts w:ascii="Times New Roman" w:hAnsi="Times New Roman" w:cs="Times New Roman"/>
            <w:color w:val="000000"/>
          </w:rPr>
          <w:t xml:space="preserve">. A., </w:t>
        </w:r>
        <w:proofErr w:type="spellStart"/>
        <w:r w:rsidRPr="00DD258F">
          <w:rPr>
            <w:rFonts w:ascii="Times New Roman" w:hAnsi="Times New Roman" w:cs="Times New Roman"/>
            <w:color w:val="000000"/>
          </w:rPr>
          <w:t>Marcec</w:t>
        </w:r>
        <w:proofErr w:type="spellEnd"/>
        <w:r w:rsidRPr="00DD258F">
          <w:rPr>
            <w:rFonts w:ascii="Times New Roman" w:hAnsi="Times New Roman" w:cs="Times New Roman"/>
            <w:color w:val="000000"/>
          </w:rPr>
          <w:t>-Greaves, R. &amp; Angulo, A. (Eds.). IUCN SSC Occasional Paper, No 57. Gland, Switzerland: IUCN.</w:t>
        </w:r>
      </w:ins>
    </w:p>
    <w:p w14:paraId="0CE27FA6" w14:textId="77777777" w:rsidR="0004544E" w:rsidRDefault="00735C68" w:rsidP="00E177AB">
      <w:pPr>
        <w:spacing w:line="480" w:lineRule="auto"/>
        <w:rPr>
          <w:rFonts w:ascii="Times New Roman" w:hAnsi="Times New Roman" w:cs="Times New Roman"/>
          <w:color w:val="000000"/>
        </w:rPr>
      </w:pPr>
      <w:r w:rsidRPr="00735C68">
        <w:rPr>
          <w:rFonts w:ascii="Times New Roman" w:hAnsi="Times New Roman" w:cs="Times New Roman"/>
          <w:color w:val="000000"/>
        </w:rPr>
        <w:t xml:space="preserve">McFall, A. J., Nelson, K. N., </w:t>
      </w:r>
      <w:proofErr w:type="spellStart"/>
      <w:r w:rsidRPr="00735C68">
        <w:rPr>
          <w:rFonts w:ascii="Times New Roman" w:hAnsi="Times New Roman" w:cs="Times New Roman"/>
          <w:color w:val="000000"/>
        </w:rPr>
        <w:t>Stonecypher</w:t>
      </w:r>
      <w:proofErr w:type="spellEnd"/>
      <w:r w:rsidRPr="00735C68">
        <w:rPr>
          <w:rFonts w:ascii="Times New Roman" w:hAnsi="Times New Roman" w:cs="Times New Roman"/>
          <w:color w:val="000000"/>
        </w:rPr>
        <w:t xml:space="preserve">, E. T., </w:t>
      </w:r>
      <w:proofErr w:type="spellStart"/>
      <w:r w:rsidRPr="00735C68">
        <w:rPr>
          <w:rFonts w:ascii="Times New Roman" w:hAnsi="Times New Roman" w:cs="Times New Roman"/>
          <w:color w:val="000000"/>
        </w:rPr>
        <w:t>Swartzbaugh</w:t>
      </w:r>
      <w:proofErr w:type="spellEnd"/>
      <w:r w:rsidRPr="00735C68">
        <w:rPr>
          <w:rFonts w:ascii="Times New Roman" w:hAnsi="Times New Roman" w:cs="Times New Roman"/>
          <w:color w:val="000000"/>
        </w:rPr>
        <w:t xml:space="preserve">, C. S., Allender, M. C., Burrell, C. </w:t>
      </w:r>
    </w:p>
    <w:p w14:paraId="50FAF508" w14:textId="32C36410" w:rsidR="00C73C9B" w:rsidRDefault="00735C68" w:rsidP="0004544E">
      <w:pPr>
        <w:spacing w:line="480" w:lineRule="auto"/>
        <w:ind w:left="720"/>
        <w:rPr>
          <w:ins w:id="118" w:author="Morgan Kyung Kaplan" w:date="2024-11-12T15:04:00Z" w16du:dateUtc="2024-11-12T20:04:00Z"/>
          <w:rFonts w:ascii="Times New Roman" w:hAnsi="Times New Roman" w:cs="Times New Roman"/>
          <w:color w:val="000000"/>
        </w:rPr>
      </w:pPr>
      <w:r w:rsidRPr="00735C68">
        <w:rPr>
          <w:rFonts w:ascii="Times New Roman" w:hAnsi="Times New Roman" w:cs="Times New Roman"/>
          <w:color w:val="000000"/>
        </w:rPr>
        <w:t xml:space="preserve">E., </w:t>
      </w:r>
      <w:proofErr w:type="spellStart"/>
      <w:r w:rsidRPr="00735C68">
        <w:rPr>
          <w:rFonts w:ascii="Times New Roman" w:hAnsi="Times New Roman" w:cs="Times New Roman"/>
          <w:color w:val="000000"/>
        </w:rPr>
        <w:t>Yabsley</w:t>
      </w:r>
      <w:proofErr w:type="spellEnd"/>
      <w:r w:rsidRPr="00735C68">
        <w:rPr>
          <w:rFonts w:ascii="Times New Roman" w:hAnsi="Times New Roman" w:cs="Times New Roman"/>
          <w:color w:val="000000"/>
        </w:rPr>
        <w:t>, M. J., &amp; Lance, S. L. (</w:t>
      </w:r>
      <w:r>
        <w:rPr>
          <w:rFonts w:ascii="Times New Roman" w:hAnsi="Times New Roman" w:cs="Times New Roman"/>
          <w:color w:val="000000"/>
        </w:rPr>
        <w:t>2023)</w:t>
      </w:r>
      <w:r w:rsidRPr="00735C68">
        <w:rPr>
          <w:rFonts w:ascii="Times New Roman" w:hAnsi="Times New Roman" w:cs="Times New Roman"/>
          <w:color w:val="000000"/>
        </w:rPr>
        <w:t>. Morphological abnormalities in the gopher frog (</w:t>
      </w:r>
      <w:r w:rsidRPr="00735C68">
        <w:rPr>
          <w:rFonts w:ascii="Times New Roman" w:hAnsi="Times New Roman" w:cs="Times New Roman"/>
          <w:i/>
          <w:iCs/>
          <w:color w:val="000000"/>
        </w:rPr>
        <w:t xml:space="preserve">Lithobates </w:t>
      </w:r>
      <w:proofErr w:type="spellStart"/>
      <w:r w:rsidRPr="00735C68">
        <w:rPr>
          <w:rFonts w:ascii="Times New Roman" w:hAnsi="Times New Roman" w:cs="Times New Roman"/>
          <w:i/>
          <w:iCs/>
          <w:color w:val="000000"/>
        </w:rPr>
        <w:t>capito</w:t>
      </w:r>
      <w:proofErr w:type="spellEnd"/>
      <w:r w:rsidRPr="00735C68">
        <w:rPr>
          <w:rFonts w:ascii="Times New Roman" w:hAnsi="Times New Roman" w:cs="Times New Roman"/>
          <w:color w:val="000000"/>
        </w:rPr>
        <w:t xml:space="preserve">) during a </w:t>
      </w:r>
      <w:proofErr w:type="spellStart"/>
      <w:r w:rsidRPr="00735C68">
        <w:rPr>
          <w:rFonts w:ascii="Times New Roman" w:hAnsi="Times New Roman" w:cs="Times New Roman"/>
          <w:color w:val="000000"/>
        </w:rPr>
        <w:t>headstarting</w:t>
      </w:r>
      <w:proofErr w:type="spellEnd"/>
      <w:r w:rsidRPr="00735C68">
        <w:rPr>
          <w:rFonts w:ascii="Times New Roman" w:hAnsi="Times New Roman" w:cs="Times New Roman"/>
          <w:color w:val="000000"/>
        </w:rPr>
        <w:t xml:space="preserve"> event. </w:t>
      </w:r>
      <w:r w:rsidR="000B2A3B">
        <w:rPr>
          <w:rFonts w:ascii="Times New Roman" w:hAnsi="Times New Roman" w:cs="Times New Roman"/>
          <w:i/>
          <w:iCs/>
          <w:color w:val="000000"/>
        </w:rPr>
        <w:t>Herpetological Conservation and Biology</w:t>
      </w:r>
      <w:r w:rsidR="00EB4A6E">
        <w:rPr>
          <w:rFonts w:ascii="Times New Roman" w:hAnsi="Times New Roman" w:cs="Times New Roman"/>
          <w:color w:val="000000"/>
        </w:rPr>
        <w:t xml:space="preserve"> 18(3</w:t>
      </w:r>
      <w:r w:rsidRPr="00735C68">
        <w:rPr>
          <w:rFonts w:ascii="Times New Roman" w:hAnsi="Times New Roman" w:cs="Times New Roman"/>
          <w:color w:val="000000"/>
        </w:rPr>
        <w:t>),</w:t>
      </w:r>
      <w:r w:rsidR="00EB4A6E">
        <w:rPr>
          <w:rFonts w:ascii="Times New Roman" w:hAnsi="Times New Roman" w:cs="Times New Roman"/>
          <w:color w:val="000000"/>
        </w:rPr>
        <w:t xml:space="preserve"> 436-449.</w:t>
      </w:r>
    </w:p>
    <w:p w14:paraId="0EA73F0D" w14:textId="77777777" w:rsidR="00877D7C" w:rsidRDefault="00877D7C" w:rsidP="00877D7C">
      <w:pPr>
        <w:spacing w:line="480" w:lineRule="auto"/>
        <w:rPr>
          <w:ins w:id="119" w:author="Morgan Kyung Kaplan" w:date="2024-11-12T15:04:00Z" w16du:dateUtc="2024-11-12T20:04:00Z"/>
          <w:rFonts w:ascii="Times New Roman" w:hAnsi="Times New Roman" w:cs="Times New Roman"/>
          <w:color w:val="000000"/>
        </w:rPr>
      </w:pPr>
      <w:proofErr w:type="spellStart"/>
      <w:ins w:id="120" w:author="Morgan Kyung Kaplan" w:date="2024-11-12T15:04:00Z">
        <w:r w:rsidRPr="00877D7C">
          <w:rPr>
            <w:rFonts w:ascii="Times New Roman" w:hAnsi="Times New Roman" w:cs="Times New Roman"/>
            <w:color w:val="000000"/>
          </w:rPr>
          <w:t>Roznik</w:t>
        </w:r>
        <w:proofErr w:type="spellEnd"/>
        <w:r w:rsidRPr="00877D7C">
          <w:rPr>
            <w:rFonts w:ascii="Times New Roman" w:hAnsi="Times New Roman" w:cs="Times New Roman"/>
            <w:color w:val="000000"/>
          </w:rPr>
          <w:t xml:space="preserve">, E. A., &amp; </w:t>
        </w:r>
        <w:proofErr w:type="spellStart"/>
        <w:r w:rsidRPr="00877D7C">
          <w:rPr>
            <w:rFonts w:ascii="Times New Roman" w:hAnsi="Times New Roman" w:cs="Times New Roman"/>
            <w:color w:val="000000"/>
          </w:rPr>
          <w:t>Reichling</w:t>
        </w:r>
        <w:proofErr w:type="spellEnd"/>
        <w:r w:rsidRPr="00877D7C">
          <w:rPr>
            <w:rFonts w:ascii="Times New Roman" w:hAnsi="Times New Roman" w:cs="Times New Roman"/>
            <w:color w:val="000000"/>
          </w:rPr>
          <w:t xml:space="preserve">, S. B. (2021). Survival, movements and habitat use of captive-bred </w:t>
        </w:r>
      </w:ins>
    </w:p>
    <w:p w14:paraId="61E111B7" w14:textId="793202ED" w:rsidR="00877D7C" w:rsidRDefault="00877D7C" w:rsidP="00877D7C">
      <w:pPr>
        <w:spacing w:line="480" w:lineRule="auto"/>
        <w:ind w:left="720"/>
        <w:rPr>
          <w:rFonts w:ascii="Times New Roman" w:hAnsi="Times New Roman" w:cs="Times New Roman"/>
          <w:color w:val="000000"/>
        </w:rPr>
      </w:pPr>
      <w:ins w:id="121" w:author="Morgan Kyung Kaplan" w:date="2024-11-12T15:04:00Z">
        <w:r w:rsidRPr="00877D7C">
          <w:rPr>
            <w:rFonts w:ascii="Times New Roman" w:hAnsi="Times New Roman" w:cs="Times New Roman"/>
            <w:color w:val="000000"/>
          </w:rPr>
          <w:t xml:space="preserve">and reintroduced dusky gopher frogs. </w:t>
        </w:r>
        <w:r w:rsidRPr="00877D7C">
          <w:rPr>
            <w:rFonts w:ascii="Times New Roman" w:hAnsi="Times New Roman" w:cs="Times New Roman"/>
            <w:i/>
            <w:iCs/>
            <w:color w:val="000000"/>
          </w:rPr>
          <w:t>Animal Conservation</w:t>
        </w:r>
        <w:r w:rsidRPr="00877D7C">
          <w:rPr>
            <w:rFonts w:ascii="Times New Roman" w:hAnsi="Times New Roman" w:cs="Times New Roman"/>
            <w:color w:val="000000"/>
          </w:rPr>
          <w:t xml:space="preserve">, </w:t>
        </w:r>
        <w:r w:rsidRPr="00877D7C">
          <w:rPr>
            <w:rFonts w:ascii="Times New Roman" w:hAnsi="Times New Roman" w:cs="Times New Roman"/>
            <w:i/>
            <w:iCs/>
            <w:color w:val="000000"/>
          </w:rPr>
          <w:t>24</w:t>
        </w:r>
        <w:r w:rsidRPr="00877D7C">
          <w:rPr>
            <w:rFonts w:ascii="Times New Roman" w:hAnsi="Times New Roman" w:cs="Times New Roman"/>
            <w:color w:val="000000"/>
          </w:rPr>
          <w:t>(1), 51-63. https://doi.org/10.1111/acv.12599</w:t>
        </w:r>
      </w:ins>
    </w:p>
    <w:p w14:paraId="23E55531" w14:textId="77777777" w:rsidR="0004544E" w:rsidRDefault="00C60938" w:rsidP="00E177AB">
      <w:pPr>
        <w:spacing w:line="480" w:lineRule="auto"/>
        <w:rPr>
          <w:rFonts w:ascii="Times New Roman" w:hAnsi="Times New Roman" w:cs="Times New Roman"/>
          <w:color w:val="000000"/>
        </w:rPr>
      </w:pPr>
      <w:r w:rsidRPr="00C60938">
        <w:rPr>
          <w:rFonts w:ascii="Times New Roman" w:hAnsi="Times New Roman" w:cs="Times New Roman"/>
          <w:color w:val="000000"/>
        </w:rPr>
        <w:lastRenderedPageBreak/>
        <w:t xml:space="preserve">Traci D. </w:t>
      </w:r>
      <w:proofErr w:type="spellStart"/>
      <w:r w:rsidRPr="00C60938">
        <w:rPr>
          <w:rFonts w:ascii="Times New Roman" w:hAnsi="Times New Roman" w:cs="Times New Roman"/>
          <w:color w:val="000000"/>
        </w:rPr>
        <w:t>Castellón</w:t>
      </w:r>
      <w:proofErr w:type="spellEnd"/>
      <w:r w:rsidRPr="00C60938">
        <w:rPr>
          <w:rFonts w:ascii="Times New Roman" w:hAnsi="Times New Roman" w:cs="Times New Roman"/>
          <w:color w:val="000000"/>
        </w:rPr>
        <w:t xml:space="preserve">, Anna C. </w:t>
      </w:r>
      <w:proofErr w:type="spellStart"/>
      <w:r w:rsidRPr="00C60938">
        <w:rPr>
          <w:rFonts w:ascii="Times New Roman" w:hAnsi="Times New Roman" w:cs="Times New Roman"/>
          <w:color w:val="000000"/>
        </w:rPr>
        <w:t>Deyle</w:t>
      </w:r>
      <w:proofErr w:type="spellEnd"/>
      <w:r w:rsidRPr="00C60938">
        <w:rPr>
          <w:rFonts w:ascii="Times New Roman" w:hAnsi="Times New Roman" w:cs="Times New Roman"/>
          <w:color w:val="000000"/>
        </w:rPr>
        <w:t xml:space="preserve">, Anna L. Farmer, Javan M. Bauder, Elizabeth A. </w:t>
      </w:r>
    </w:p>
    <w:p w14:paraId="269BD6E8" w14:textId="68A16666" w:rsidR="00DD258F" w:rsidRPr="002D0A9E" w:rsidRDefault="00C60938" w:rsidP="002D0A9E">
      <w:pPr>
        <w:spacing w:line="480" w:lineRule="auto"/>
        <w:ind w:left="720"/>
        <w:rPr>
          <w:rFonts w:ascii="Times New Roman" w:hAnsi="Times New Roman" w:cs="Times New Roman"/>
          <w:color w:val="467886" w:themeColor="hyperlink"/>
          <w:u w:val="single"/>
          <w:rPrChange w:id="122" w:author="Morgan Kyung Kaplan" w:date="2024-11-12T15:05:00Z" w16du:dateUtc="2024-11-12T20:05:00Z">
            <w:rPr>
              <w:rFonts w:ascii="Times New Roman" w:hAnsi="Times New Roman" w:cs="Times New Roman"/>
              <w:color w:val="000000"/>
            </w:rPr>
          </w:rPrChange>
        </w:rPr>
      </w:pPr>
      <w:proofErr w:type="spellStart"/>
      <w:r w:rsidRPr="00C60938">
        <w:rPr>
          <w:rFonts w:ascii="Times New Roman" w:hAnsi="Times New Roman" w:cs="Times New Roman"/>
          <w:color w:val="000000"/>
        </w:rPr>
        <w:t>Roznik</w:t>
      </w:r>
      <w:proofErr w:type="spellEnd"/>
      <w:r w:rsidRPr="00C60938">
        <w:rPr>
          <w:rFonts w:ascii="Times New Roman" w:hAnsi="Times New Roman" w:cs="Times New Roman"/>
          <w:color w:val="000000"/>
        </w:rPr>
        <w:t>, Steve A. Johnson; Effects of Translocation on Gopher Frog Survival and Movement. </w:t>
      </w:r>
      <w:proofErr w:type="spellStart"/>
      <w:r w:rsidRPr="00C60938">
        <w:rPr>
          <w:rFonts w:ascii="Times New Roman" w:hAnsi="Times New Roman" w:cs="Times New Roman"/>
          <w:i/>
          <w:iCs/>
          <w:color w:val="000000"/>
        </w:rPr>
        <w:t>Herpetologica</w:t>
      </w:r>
      <w:proofErr w:type="spellEnd"/>
      <w:r w:rsidRPr="00C60938">
        <w:rPr>
          <w:rFonts w:ascii="Times New Roman" w:hAnsi="Times New Roman" w:cs="Times New Roman"/>
          <w:color w:val="000000"/>
        </w:rPr>
        <w:t xml:space="preserve"> 1 September 2022; 78 (3): 161–168. </w:t>
      </w:r>
      <w:proofErr w:type="spellStart"/>
      <w:r w:rsidRPr="00C60938">
        <w:rPr>
          <w:rFonts w:ascii="Times New Roman" w:hAnsi="Times New Roman" w:cs="Times New Roman"/>
          <w:color w:val="000000"/>
        </w:rPr>
        <w:t>doi</w:t>
      </w:r>
      <w:proofErr w:type="spellEnd"/>
      <w:r w:rsidRPr="00C60938">
        <w:rPr>
          <w:rFonts w:ascii="Times New Roman" w:hAnsi="Times New Roman" w:cs="Times New Roman"/>
          <w:color w:val="000000"/>
        </w:rPr>
        <w:t>: </w:t>
      </w:r>
      <w:hyperlink r:id="rId11" w:tgtFrame="_blank" w:history="1">
        <w:r w:rsidRPr="00C60938">
          <w:rPr>
            <w:rStyle w:val="Hyperlink"/>
            <w:rFonts w:ascii="Times New Roman" w:hAnsi="Times New Roman" w:cs="Times New Roman"/>
          </w:rPr>
          <w:t>https://doi.org/10.1655/Herpetologica-D-20-00061</w:t>
        </w:r>
      </w:hyperlink>
    </w:p>
    <w:sectPr w:rsidR="00DD258F" w:rsidRPr="002D0A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Vanessa C Kinney Terrell" w:date="2024-11-12T23:08:00Z" w:initials="VCKT">
    <w:p w14:paraId="6784F468" w14:textId="77777777" w:rsidR="00F23780" w:rsidRDefault="00F23780" w:rsidP="00F23780">
      <w:r>
        <w:rPr>
          <w:rStyle w:val="CommentReference"/>
        </w:rPr>
        <w:annotationRef/>
      </w:r>
      <w:r>
        <w:rPr>
          <w:color w:val="000000"/>
          <w:sz w:val="20"/>
          <w:szCs w:val="20"/>
        </w:rPr>
        <w:t>What about “A Comprehensive Guide to Captive Rearing Gopher Frogs in Georgia”</w:t>
      </w:r>
    </w:p>
  </w:comment>
  <w:comment w:id="17" w:author="John CHARLES MAERZ" w:date="2024-10-28T13:17:00Z" w:initials="JM">
    <w:p w14:paraId="737211F2" w14:textId="16AFA7BD" w:rsidR="00240C59" w:rsidRDefault="00240C59" w:rsidP="00240C59">
      <w:r>
        <w:rPr>
          <w:rStyle w:val="CommentReference"/>
        </w:rPr>
        <w:annotationRef/>
      </w:r>
      <w:r>
        <w:rPr>
          <w:color w:val="000000"/>
          <w:sz w:val="20"/>
          <w:szCs w:val="20"/>
        </w:rPr>
        <w:t>You should elaborate on this with more detail and precision.</w:t>
      </w:r>
    </w:p>
  </w:comment>
  <w:comment w:id="34" w:author="Vanessa C Kinney Terrell" w:date="2024-11-12T23:27:00Z" w:initials="VCKT">
    <w:p w14:paraId="04B6633F" w14:textId="77777777" w:rsidR="005D1895" w:rsidRDefault="005D1895" w:rsidP="005D1895">
      <w:r>
        <w:rPr>
          <w:rStyle w:val="CommentReference"/>
        </w:rPr>
        <w:annotationRef/>
      </w:r>
      <w:r>
        <w:rPr>
          <w:color w:val="000000"/>
          <w:sz w:val="20"/>
          <w:szCs w:val="20"/>
        </w:rPr>
        <w:t xml:space="preserve">You need a sentence or two connecting the dots here. Habitat fragmentation is a threat, and captive-rearing &amp; release is a tool to help populations that have been affected, however restoration to the habitat must take place first. Then captive-rearing can be used to restore populations at once degraded sites. </w:t>
      </w:r>
    </w:p>
    <w:p w14:paraId="5BEAAD49" w14:textId="77777777" w:rsidR="005D1895" w:rsidRDefault="005D1895" w:rsidP="005D1895"/>
  </w:comment>
  <w:comment w:id="57" w:author="John CHARLES MAERZ" w:date="2024-10-28T13:17:00Z" w:initials="JM">
    <w:p w14:paraId="0A231BEF" w14:textId="758E9083" w:rsidR="00240C59" w:rsidRDefault="00240C59" w:rsidP="00240C59">
      <w:r>
        <w:rPr>
          <w:rStyle w:val="CommentReference"/>
        </w:rPr>
        <w:annotationRef/>
      </w:r>
      <w:r>
        <w:rPr>
          <w:color w:val="000000"/>
          <w:sz w:val="20"/>
          <w:szCs w:val="20"/>
        </w:rPr>
        <w:t>You should elaborate on this with more detail and precision.</w:t>
      </w:r>
    </w:p>
  </w:comment>
  <w:comment w:id="67" w:author="John CHARLES MAERZ" w:date="2024-10-28T13:17:00Z" w:initials="JM">
    <w:p w14:paraId="0BC0990A" w14:textId="77777777" w:rsidR="00240C59" w:rsidRDefault="00240C59" w:rsidP="00240C59">
      <w:r>
        <w:rPr>
          <w:rStyle w:val="CommentReference"/>
        </w:rPr>
        <w:annotationRef/>
      </w:r>
      <w:r>
        <w:rPr>
          <w:color w:val="000000"/>
          <w:sz w:val="20"/>
          <w:szCs w:val="20"/>
        </w:rPr>
        <w:t>This is not accurate. We manipulated stocking densities, not clutch sizes.</w:t>
      </w:r>
    </w:p>
  </w:comment>
  <w:comment w:id="72" w:author="John CHARLES MAERZ" w:date="2024-10-28T13:18:00Z" w:initials="JM">
    <w:p w14:paraId="6BBAE789" w14:textId="77777777" w:rsidR="00240C59" w:rsidRDefault="00240C59" w:rsidP="00240C59">
      <w:r>
        <w:rPr>
          <w:rStyle w:val="CommentReference"/>
        </w:rPr>
        <w:annotationRef/>
      </w:r>
      <w:r>
        <w:rPr>
          <w:color w:val="000000"/>
          <w:sz w:val="20"/>
          <w:szCs w:val="20"/>
        </w:rPr>
        <w:t>What does this mean? Are you using “habitat”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84F468" w15:done="0"/>
  <w15:commentEx w15:paraId="737211F2" w15:done="0"/>
  <w15:commentEx w15:paraId="5BEAAD49" w15:done="0"/>
  <w15:commentEx w15:paraId="0A231BEF" w15:done="0"/>
  <w15:commentEx w15:paraId="0BC0990A" w15:done="0"/>
  <w15:commentEx w15:paraId="6BBAE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C59EC3" w16cex:dateUtc="2024-11-13T04:08:00Z"/>
  <w16cex:commentExtensible w16cex:durableId="0D94816E" w16cex:dateUtc="2024-10-28T17:17:00Z"/>
  <w16cex:commentExtensible w16cex:durableId="0A0A1AB6" w16cex:dateUtc="2024-11-13T04:27:00Z"/>
  <w16cex:commentExtensible w16cex:durableId="5A357E79" w16cex:dateUtc="2024-10-28T17:17:00Z"/>
  <w16cex:commentExtensible w16cex:durableId="69B2073D" w16cex:dateUtc="2024-10-28T17:17:00Z"/>
  <w16cex:commentExtensible w16cex:durableId="69229B13" w16cex:dateUtc="2024-10-28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84F468" w16cid:durableId="4EC59EC3"/>
  <w16cid:commentId w16cid:paraId="737211F2" w16cid:durableId="0D94816E"/>
  <w16cid:commentId w16cid:paraId="5BEAAD49" w16cid:durableId="0A0A1AB6"/>
  <w16cid:commentId w16cid:paraId="0A231BEF" w16cid:durableId="5A357E79"/>
  <w16cid:commentId w16cid:paraId="0BC0990A" w16cid:durableId="69B2073D"/>
  <w16cid:commentId w16cid:paraId="6BBAE789" w16cid:durableId="69229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3E2B3" w14:textId="77777777" w:rsidR="00D33190" w:rsidRDefault="00D33190" w:rsidP="00E84A2E">
      <w:pPr>
        <w:spacing w:after="0" w:line="240" w:lineRule="auto"/>
      </w:pPr>
      <w:r>
        <w:separator/>
      </w:r>
    </w:p>
  </w:endnote>
  <w:endnote w:type="continuationSeparator" w:id="0">
    <w:p w14:paraId="46AAFB11" w14:textId="77777777" w:rsidR="00D33190" w:rsidRDefault="00D33190" w:rsidP="00E8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E97ED" w14:textId="77777777" w:rsidR="00D33190" w:rsidRDefault="00D33190" w:rsidP="00E84A2E">
      <w:pPr>
        <w:spacing w:after="0" w:line="240" w:lineRule="auto"/>
      </w:pPr>
      <w:r>
        <w:separator/>
      </w:r>
    </w:p>
  </w:footnote>
  <w:footnote w:type="continuationSeparator" w:id="0">
    <w:p w14:paraId="735001A6" w14:textId="77777777" w:rsidR="00D33190" w:rsidRDefault="00D33190" w:rsidP="00E84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D40DD7"/>
    <w:multiLevelType w:val="hybridMultilevel"/>
    <w:tmpl w:val="57720DFC"/>
    <w:lvl w:ilvl="0" w:tplc="77AEBD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0437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rgan Kyung Kaplan">
    <w15:presenceInfo w15:providerId="AD" w15:userId="S::mkk32591@uga.edu::94ee733b-0ace-4732-ae05-bf775f0f0162"/>
  </w15:person>
  <w15:person w15:author="Vanessa C Kinney Terrell">
    <w15:presenceInfo w15:providerId="AD" w15:userId="S::vkinney@uga.edu::67c23fb2-cde5-4309-b2df-a81808576178"/>
  </w15:person>
  <w15:person w15:author="John CHARLES MAERZ">
    <w15:presenceInfo w15:providerId="AD" w15:userId="S::jcmaerz@uga.edu::452a0331-d05f-465c-add5-5a45357ba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25"/>
    <w:rsid w:val="000171B1"/>
    <w:rsid w:val="00020295"/>
    <w:rsid w:val="000266A2"/>
    <w:rsid w:val="000404E3"/>
    <w:rsid w:val="0004544E"/>
    <w:rsid w:val="00076625"/>
    <w:rsid w:val="000A5438"/>
    <w:rsid w:val="000B2A3B"/>
    <w:rsid w:val="000D4AFA"/>
    <w:rsid w:val="000D4DB5"/>
    <w:rsid w:val="0012456D"/>
    <w:rsid w:val="00153DA2"/>
    <w:rsid w:val="001F3C0E"/>
    <w:rsid w:val="00217EAC"/>
    <w:rsid w:val="00240C59"/>
    <w:rsid w:val="002679D1"/>
    <w:rsid w:val="002C0911"/>
    <w:rsid w:val="002D0A9E"/>
    <w:rsid w:val="002F2834"/>
    <w:rsid w:val="0030049C"/>
    <w:rsid w:val="00387C1E"/>
    <w:rsid w:val="0039673C"/>
    <w:rsid w:val="003A30F4"/>
    <w:rsid w:val="003A77C3"/>
    <w:rsid w:val="003C0606"/>
    <w:rsid w:val="003C5C6A"/>
    <w:rsid w:val="003E2EF7"/>
    <w:rsid w:val="003F21EB"/>
    <w:rsid w:val="00407B96"/>
    <w:rsid w:val="00417376"/>
    <w:rsid w:val="0044312A"/>
    <w:rsid w:val="00455866"/>
    <w:rsid w:val="00466669"/>
    <w:rsid w:val="004671A1"/>
    <w:rsid w:val="004859D2"/>
    <w:rsid w:val="00495E9C"/>
    <w:rsid w:val="00495F30"/>
    <w:rsid w:val="004A62B5"/>
    <w:rsid w:val="004B6A8C"/>
    <w:rsid w:val="004F7C73"/>
    <w:rsid w:val="00504E9D"/>
    <w:rsid w:val="005914F5"/>
    <w:rsid w:val="005D1895"/>
    <w:rsid w:val="005F0A3F"/>
    <w:rsid w:val="00630F22"/>
    <w:rsid w:val="00660676"/>
    <w:rsid w:val="00680512"/>
    <w:rsid w:val="006E61AC"/>
    <w:rsid w:val="006F20FA"/>
    <w:rsid w:val="00735C68"/>
    <w:rsid w:val="0074146B"/>
    <w:rsid w:val="0076288C"/>
    <w:rsid w:val="0077390F"/>
    <w:rsid w:val="00785112"/>
    <w:rsid w:val="00791AA4"/>
    <w:rsid w:val="007A0639"/>
    <w:rsid w:val="007B086B"/>
    <w:rsid w:val="007C0F16"/>
    <w:rsid w:val="007E1FE4"/>
    <w:rsid w:val="007F503F"/>
    <w:rsid w:val="008518CB"/>
    <w:rsid w:val="00877D7C"/>
    <w:rsid w:val="008A712D"/>
    <w:rsid w:val="009006C3"/>
    <w:rsid w:val="00901982"/>
    <w:rsid w:val="0092462D"/>
    <w:rsid w:val="00934FFB"/>
    <w:rsid w:val="009428C8"/>
    <w:rsid w:val="00955B6E"/>
    <w:rsid w:val="009E2EB2"/>
    <w:rsid w:val="00A361FD"/>
    <w:rsid w:val="00A7162A"/>
    <w:rsid w:val="00A72EA7"/>
    <w:rsid w:val="00A86286"/>
    <w:rsid w:val="00AE6904"/>
    <w:rsid w:val="00B061D9"/>
    <w:rsid w:val="00B31A6F"/>
    <w:rsid w:val="00BD3142"/>
    <w:rsid w:val="00BF5AE6"/>
    <w:rsid w:val="00C02E30"/>
    <w:rsid w:val="00C17B5B"/>
    <w:rsid w:val="00C57B23"/>
    <w:rsid w:val="00C60938"/>
    <w:rsid w:val="00C73C9B"/>
    <w:rsid w:val="00C73DC8"/>
    <w:rsid w:val="00CA1937"/>
    <w:rsid w:val="00CD1CBF"/>
    <w:rsid w:val="00CF35CF"/>
    <w:rsid w:val="00CF4964"/>
    <w:rsid w:val="00D12C1E"/>
    <w:rsid w:val="00D33190"/>
    <w:rsid w:val="00D3382D"/>
    <w:rsid w:val="00D46957"/>
    <w:rsid w:val="00D5637D"/>
    <w:rsid w:val="00DD258F"/>
    <w:rsid w:val="00DF1600"/>
    <w:rsid w:val="00E0756A"/>
    <w:rsid w:val="00E13C81"/>
    <w:rsid w:val="00E177AB"/>
    <w:rsid w:val="00E20D76"/>
    <w:rsid w:val="00E31C62"/>
    <w:rsid w:val="00E739B4"/>
    <w:rsid w:val="00E75A68"/>
    <w:rsid w:val="00E84A2E"/>
    <w:rsid w:val="00E8636C"/>
    <w:rsid w:val="00EA5F53"/>
    <w:rsid w:val="00EA7EA9"/>
    <w:rsid w:val="00EB4A6E"/>
    <w:rsid w:val="00EC1C0A"/>
    <w:rsid w:val="00EE4FC4"/>
    <w:rsid w:val="00F00C1A"/>
    <w:rsid w:val="00F23780"/>
    <w:rsid w:val="00F45CE5"/>
    <w:rsid w:val="00F7545E"/>
    <w:rsid w:val="00FC25DA"/>
    <w:rsid w:val="00FD4D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5E1C"/>
  <w15:chartTrackingRefBased/>
  <w15:docId w15:val="{BC362712-7788-9D44-B97C-DB0C9CE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625"/>
    <w:rPr>
      <w:rFonts w:eastAsiaTheme="majorEastAsia" w:cstheme="majorBidi"/>
      <w:color w:val="272727" w:themeColor="text1" w:themeTint="D8"/>
    </w:rPr>
  </w:style>
  <w:style w:type="paragraph" w:styleId="Title">
    <w:name w:val="Title"/>
    <w:basedOn w:val="Normal"/>
    <w:next w:val="Normal"/>
    <w:link w:val="TitleChar"/>
    <w:uiPriority w:val="10"/>
    <w:qFormat/>
    <w:rsid w:val="00076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625"/>
    <w:pPr>
      <w:spacing w:before="160"/>
      <w:jc w:val="center"/>
    </w:pPr>
    <w:rPr>
      <w:i/>
      <w:iCs/>
      <w:color w:val="404040" w:themeColor="text1" w:themeTint="BF"/>
    </w:rPr>
  </w:style>
  <w:style w:type="character" w:customStyle="1" w:styleId="QuoteChar">
    <w:name w:val="Quote Char"/>
    <w:basedOn w:val="DefaultParagraphFont"/>
    <w:link w:val="Quote"/>
    <w:uiPriority w:val="29"/>
    <w:rsid w:val="00076625"/>
    <w:rPr>
      <w:i/>
      <w:iCs/>
      <w:color w:val="404040" w:themeColor="text1" w:themeTint="BF"/>
    </w:rPr>
  </w:style>
  <w:style w:type="paragraph" w:styleId="ListParagraph">
    <w:name w:val="List Paragraph"/>
    <w:basedOn w:val="Normal"/>
    <w:uiPriority w:val="34"/>
    <w:qFormat/>
    <w:rsid w:val="00076625"/>
    <w:pPr>
      <w:ind w:left="720"/>
      <w:contextualSpacing/>
    </w:pPr>
  </w:style>
  <w:style w:type="character" w:styleId="IntenseEmphasis">
    <w:name w:val="Intense Emphasis"/>
    <w:basedOn w:val="DefaultParagraphFont"/>
    <w:uiPriority w:val="21"/>
    <w:qFormat/>
    <w:rsid w:val="00076625"/>
    <w:rPr>
      <w:i/>
      <w:iCs/>
      <w:color w:val="0F4761" w:themeColor="accent1" w:themeShade="BF"/>
    </w:rPr>
  </w:style>
  <w:style w:type="paragraph" w:styleId="IntenseQuote">
    <w:name w:val="Intense Quote"/>
    <w:basedOn w:val="Normal"/>
    <w:next w:val="Normal"/>
    <w:link w:val="IntenseQuoteChar"/>
    <w:uiPriority w:val="30"/>
    <w:qFormat/>
    <w:rsid w:val="00076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625"/>
    <w:rPr>
      <w:i/>
      <w:iCs/>
      <w:color w:val="0F4761" w:themeColor="accent1" w:themeShade="BF"/>
    </w:rPr>
  </w:style>
  <w:style w:type="character" w:styleId="IntenseReference">
    <w:name w:val="Intense Reference"/>
    <w:basedOn w:val="DefaultParagraphFont"/>
    <w:uiPriority w:val="32"/>
    <w:qFormat/>
    <w:rsid w:val="00076625"/>
    <w:rPr>
      <w:b/>
      <w:bCs/>
      <w:smallCaps/>
      <w:color w:val="0F4761" w:themeColor="accent1" w:themeShade="BF"/>
      <w:spacing w:val="5"/>
    </w:rPr>
  </w:style>
  <w:style w:type="paragraph" w:styleId="Header">
    <w:name w:val="header"/>
    <w:basedOn w:val="Normal"/>
    <w:link w:val="HeaderChar"/>
    <w:uiPriority w:val="99"/>
    <w:unhideWhenUsed/>
    <w:rsid w:val="00E8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2E"/>
  </w:style>
  <w:style w:type="paragraph" w:styleId="Footer">
    <w:name w:val="footer"/>
    <w:basedOn w:val="Normal"/>
    <w:link w:val="FooterChar"/>
    <w:uiPriority w:val="99"/>
    <w:unhideWhenUsed/>
    <w:rsid w:val="00E8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2E"/>
  </w:style>
  <w:style w:type="paragraph" w:styleId="Date">
    <w:name w:val="Date"/>
    <w:basedOn w:val="Normal"/>
    <w:next w:val="Normal"/>
    <w:link w:val="DateChar"/>
    <w:uiPriority w:val="99"/>
    <w:semiHidden/>
    <w:unhideWhenUsed/>
    <w:rsid w:val="00E84A2E"/>
  </w:style>
  <w:style w:type="character" w:customStyle="1" w:styleId="DateChar">
    <w:name w:val="Date Char"/>
    <w:basedOn w:val="DefaultParagraphFont"/>
    <w:link w:val="Date"/>
    <w:uiPriority w:val="99"/>
    <w:semiHidden/>
    <w:rsid w:val="00E84A2E"/>
  </w:style>
  <w:style w:type="character" w:styleId="Hyperlink">
    <w:name w:val="Hyperlink"/>
    <w:basedOn w:val="DefaultParagraphFont"/>
    <w:uiPriority w:val="99"/>
    <w:unhideWhenUsed/>
    <w:rsid w:val="00C60938"/>
    <w:rPr>
      <w:color w:val="467886" w:themeColor="hyperlink"/>
      <w:u w:val="single"/>
    </w:rPr>
  </w:style>
  <w:style w:type="character" w:styleId="UnresolvedMention">
    <w:name w:val="Unresolved Mention"/>
    <w:basedOn w:val="DefaultParagraphFont"/>
    <w:uiPriority w:val="99"/>
    <w:semiHidden/>
    <w:unhideWhenUsed/>
    <w:rsid w:val="00C60938"/>
    <w:rPr>
      <w:color w:val="605E5C"/>
      <w:shd w:val="clear" w:color="auto" w:fill="E1DFDD"/>
    </w:rPr>
  </w:style>
  <w:style w:type="paragraph" w:styleId="Revision">
    <w:name w:val="Revision"/>
    <w:hidden/>
    <w:uiPriority w:val="99"/>
    <w:semiHidden/>
    <w:rsid w:val="00240C59"/>
    <w:pPr>
      <w:spacing w:after="0" w:line="240" w:lineRule="auto"/>
    </w:pPr>
  </w:style>
  <w:style w:type="character" w:styleId="CommentReference">
    <w:name w:val="annotation reference"/>
    <w:basedOn w:val="DefaultParagraphFont"/>
    <w:uiPriority w:val="99"/>
    <w:semiHidden/>
    <w:unhideWhenUsed/>
    <w:rsid w:val="00240C59"/>
    <w:rPr>
      <w:sz w:val="16"/>
      <w:szCs w:val="16"/>
    </w:rPr>
  </w:style>
  <w:style w:type="paragraph" w:styleId="CommentText">
    <w:name w:val="annotation text"/>
    <w:basedOn w:val="Normal"/>
    <w:link w:val="CommentTextChar"/>
    <w:uiPriority w:val="99"/>
    <w:semiHidden/>
    <w:unhideWhenUsed/>
    <w:rsid w:val="00240C59"/>
    <w:pPr>
      <w:spacing w:line="240" w:lineRule="auto"/>
    </w:pPr>
    <w:rPr>
      <w:sz w:val="20"/>
      <w:szCs w:val="20"/>
    </w:rPr>
  </w:style>
  <w:style w:type="character" w:customStyle="1" w:styleId="CommentTextChar">
    <w:name w:val="Comment Text Char"/>
    <w:basedOn w:val="DefaultParagraphFont"/>
    <w:link w:val="CommentText"/>
    <w:uiPriority w:val="99"/>
    <w:semiHidden/>
    <w:rsid w:val="00240C59"/>
    <w:rPr>
      <w:sz w:val="20"/>
      <w:szCs w:val="20"/>
    </w:rPr>
  </w:style>
  <w:style w:type="paragraph" w:styleId="CommentSubject">
    <w:name w:val="annotation subject"/>
    <w:basedOn w:val="CommentText"/>
    <w:next w:val="CommentText"/>
    <w:link w:val="CommentSubjectChar"/>
    <w:uiPriority w:val="99"/>
    <w:semiHidden/>
    <w:unhideWhenUsed/>
    <w:rsid w:val="00240C59"/>
    <w:rPr>
      <w:b/>
      <w:bCs/>
    </w:rPr>
  </w:style>
  <w:style w:type="character" w:customStyle="1" w:styleId="CommentSubjectChar">
    <w:name w:val="Comment Subject Char"/>
    <w:basedOn w:val="CommentTextChar"/>
    <w:link w:val="CommentSubject"/>
    <w:uiPriority w:val="99"/>
    <w:semiHidden/>
    <w:rsid w:val="00240C59"/>
    <w:rPr>
      <w:b/>
      <w:bCs/>
      <w:sz w:val="20"/>
      <w:szCs w:val="20"/>
    </w:rPr>
  </w:style>
  <w:style w:type="character" w:styleId="FollowedHyperlink">
    <w:name w:val="FollowedHyperlink"/>
    <w:basedOn w:val="DefaultParagraphFont"/>
    <w:uiPriority w:val="99"/>
    <w:semiHidden/>
    <w:unhideWhenUsed/>
    <w:rsid w:val="00D12C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655/Herpetologica-D-20-00061"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Kyung Kaplan</dc:creator>
  <cp:keywords/>
  <dc:description/>
  <cp:lastModifiedBy>Morgan Kyung Kaplan</cp:lastModifiedBy>
  <cp:revision>3</cp:revision>
  <dcterms:created xsi:type="dcterms:W3CDTF">2024-11-14T03:22:00Z</dcterms:created>
  <dcterms:modified xsi:type="dcterms:W3CDTF">2024-11-14T03:26:00Z</dcterms:modified>
</cp:coreProperties>
</file>